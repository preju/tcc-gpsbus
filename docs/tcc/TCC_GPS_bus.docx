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B6" w:rsidRPr="007B4B3F" w:rsidRDefault="00122CF5" w:rsidP="007B4B3F">
      <w:pPr>
        <w:pStyle w:val="SemEspaamento"/>
      </w:pPr>
      <w:r w:rsidRPr="007B4B3F">
        <w:t>UNIVERSIDADE PAULISTA</w:t>
      </w:r>
      <w:r w:rsidR="00D504B6" w:rsidRPr="007B4B3F">
        <w:t xml:space="preserve"> – UNIP</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101106" w:rsidRDefault="00101106" w:rsidP="00101106">
      <w:pPr>
        <w:pStyle w:val="SemEspaamento"/>
      </w:pPr>
      <w:r>
        <w:t>IACO CESAR LOPES</w:t>
      </w:r>
    </w:p>
    <w:p w:rsidR="00101106" w:rsidRDefault="00101106" w:rsidP="00101106">
      <w:pPr>
        <w:pStyle w:val="SemEspaamento"/>
      </w:pPr>
      <w:r>
        <w:t>LUCAS MELQUIADES de menezes oliveira</w:t>
      </w:r>
    </w:p>
    <w:p w:rsidR="006079E2" w:rsidRDefault="007E7652" w:rsidP="007B4B3F">
      <w:pPr>
        <w:pStyle w:val="SemEspaamento"/>
      </w:pPr>
      <w:r>
        <w:t>RAFAEL MAGALHÃES</w:t>
      </w:r>
      <w:r w:rsidR="00101106">
        <w:t xml:space="preserve"> do nascimento</w:t>
      </w:r>
    </w:p>
    <w:p w:rsidR="00816265" w:rsidRDefault="007E7652" w:rsidP="007B4B3F">
      <w:pPr>
        <w:pStyle w:val="SemEspaamento"/>
      </w:pPr>
      <w:r>
        <w:t xml:space="preserve">tHIAGO MORANO </w:t>
      </w:r>
      <w:r w:rsidR="00101106">
        <w:t xml:space="preserve">de </w:t>
      </w:r>
      <w:r>
        <w:t>MARTINO</w:t>
      </w:r>
    </w:p>
    <w:p w:rsidR="00816265" w:rsidRDefault="00816265" w:rsidP="00816265">
      <w:pPr>
        <w:pStyle w:val="SemEspaamento"/>
      </w:pPr>
    </w:p>
    <w:p w:rsidR="00816265" w:rsidRDefault="00816265" w:rsidP="007B4B3F">
      <w:pPr>
        <w:pStyle w:val="SemEspaamento"/>
      </w:pPr>
    </w:p>
    <w:p w:rsidR="007E7652" w:rsidRPr="007B4B3F" w:rsidRDefault="007E7652" w:rsidP="007B4B3F">
      <w:pPr>
        <w:pStyle w:val="SemEspaamento"/>
      </w:pPr>
    </w:p>
    <w:p w:rsidR="00172E9F" w:rsidRDefault="00172E9F" w:rsidP="00943B00">
      <w:pPr>
        <w:spacing w:after="0"/>
        <w:ind w:firstLine="0"/>
        <w:jc w:val="center"/>
        <w:rPr>
          <w:rFonts w:cs="Arial"/>
          <w:b/>
          <w:szCs w:val="24"/>
        </w:rPr>
      </w:pPr>
    </w:p>
    <w:p w:rsidR="00172E9F" w:rsidRPr="00ED6F27" w:rsidRDefault="00172E9F"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B50C8E" w:rsidP="007B4B3F">
      <w:pPr>
        <w:pStyle w:val="SemEspaamento"/>
      </w:pPr>
      <w:r>
        <w:t xml:space="preserve">APLICATIVO </w:t>
      </w:r>
      <w:r w:rsidR="00101106">
        <w:t xml:space="preserve">DE </w:t>
      </w:r>
      <w:r w:rsidR="007E7652" w:rsidRPr="007E7652">
        <w:t xml:space="preserve">GPS </w:t>
      </w:r>
      <w:r w:rsidR="00101106">
        <w:t>PARA TRANSPORTE PÚ</w:t>
      </w:r>
      <w:r w:rsidR="007E7652" w:rsidRPr="007E7652">
        <w:t>BLICO EM SANTOS</w:t>
      </w: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C06A04" w:rsidRPr="00ED6F27" w:rsidRDefault="00C06A04"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6079E2" w:rsidRDefault="006079E2" w:rsidP="00943B00">
      <w:pPr>
        <w:spacing w:after="0"/>
        <w:ind w:firstLine="0"/>
        <w:jc w:val="center"/>
        <w:rPr>
          <w:rFonts w:cs="Arial"/>
          <w:b/>
          <w:szCs w:val="24"/>
        </w:rPr>
      </w:pPr>
    </w:p>
    <w:p w:rsidR="009539D0" w:rsidRPr="00ED6F27" w:rsidRDefault="009539D0" w:rsidP="00943B00">
      <w:pPr>
        <w:spacing w:after="0"/>
        <w:ind w:firstLine="0"/>
        <w:jc w:val="center"/>
        <w:rPr>
          <w:rFonts w:cs="Arial"/>
          <w:b/>
          <w:szCs w:val="24"/>
        </w:rPr>
      </w:pPr>
    </w:p>
    <w:p w:rsidR="006079E2" w:rsidRPr="00ED6F27" w:rsidRDefault="006079E2" w:rsidP="00943B00">
      <w:pPr>
        <w:spacing w:after="0"/>
        <w:ind w:firstLine="0"/>
        <w:jc w:val="center"/>
        <w:rPr>
          <w:rFonts w:cs="Arial"/>
          <w:b/>
          <w:szCs w:val="24"/>
        </w:rPr>
      </w:pPr>
    </w:p>
    <w:p w:rsidR="00B50C8E" w:rsidRDefault="00122CF5" w:rsidP="00B50C8E">
      <w:pPr>
        <w:pStyle w:val="SemEspaamento"/>
      </w:pPr>
      <w:del w:id="0" w:author="tpn" w:date="2015-04-26T11:55:00Z">
        <w:r w:rsidRPr="00ED6F27" w:rsidDel="00BE58EF">
          <w:delText>SÃO PAULO</w:delText>
        </w:r>
      </w:del>
      <w:ins w:id="1" w:author="tpn" w:date="2015-04-26T11:55:00Z">
        <w:r w:rsidR="00BE58EF">
          <w:t>SANTOS</w:t>
        </w:r>
      </w:ins>
    </w:p>
    <w:p w:rsidR="00D504B6" w:rsidRDefault="0036029A" w:rsidP="00B50C8E">
      <w:pPr>
        <w:pStyle w:val="SemEspaamento"/>
      </w:pPr>
      <w:r>
        <w:t>201</w:t>
      </w:r>
      <w:r w:rsidR="007E7652">
        <w:t>5</w:t>
      </w:r>
    </w:p>
    <w:p w:rsidR="00D504B6" w:rsidRDefault="00D504B6" w:rsidP="00943B00">
      <w:pPr>
        <w:spacing w:after="0"/>
        <w:ind w:firstLine="0"/>
        <w:jc w:val="center"/>
        <w:rPr>
          <w:rFonts w:cs="Arial"/>
          <w:b/>
          <w:szCs w:val="24"/>
        </w:rPr>
        <w:sectPr w:rsidR="00D504B6" w:rsidSect="004C49F6">
          <w:headerReference w:type="default" r:id="rId9"/>
          <w:footerReference w:type="default" r:id="rId10"/>
          <w:pgSz w:w="11906" w:h="16838" w:code="9"/>
          <w:pgMar w:top="1701" w:right="1134" w:bottom="1134" w:left="1701" w:header="709" w:footer="709" w:gutter="0"/>
          <w:pgNumType w:start="0"/>
          <w:cols w:space="708"/>
          <w:docGrid w:linePitch="360"/>
        </w:sectPr>
      </w:pPr>
    </w:p>
    <w:p w:rsidR="00B50C8E" w:rsidRDefault="00B50C8E" w:rsidP="00B50C8E">
      <w:pPr>
        <w:pStyle w:val="SemEspaamento"/>
      </w:pPr>
      <w:r>
        <w:lastRenderedPageBreak/>
        <w:t>IACO CESAR LOPES</w:t>
      </w:r>
    </w:p>
    <w:p w:rsidR="00B50C8E" w:rsidRDefault="00B50C8E" w:rsidP="00B50C8E">
      <w:pPr>
        <w:pStyle w:val="SemEspaamento"/>
      </w:pPr>
      <w:r>
        <w:t>LUCAS MELQUIADES de menezes oliveira</w:t>
      </w:r>
    </w:p>
    <w:p w:rsidR="00B50C8E" w:rsidRDefault="00B50C8E" w:rsidP="00B50C8E">
      <w:pPr>
        <w:pStyle w:val="SemEspaamento"/>
      </w:pPr>
      <w:r>
        <w:t>RAFAEL MAGALHÃES do nascimento</w:t>
      </w:r>
    </w:p>
    <w:p w:rsidR="00B50C8E" w:rsidRDefault="00B50C8E" w:rsidP="00B50C8E">
      <w:pPr>
        <w:pStyle w:val="SemEspaamento"/>
      </w:pPr>
      <w:r>
        <w:t>tHIAGO MORANO de MARTINO</w:t>
      </w:r>
    </w:p>
    <w:p w:rsidR="00B50C8E" w:rsidRDefault="00B50C8E" w:rsidP="00B50C8E">
      <w:pPr>
        <w:pStyle w:val="SemEspaamento"/>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943B00">
      <w:pPr>
        <w:spacing w:after="0"/>
        <w:ind w:firstLine="0"/>
        <w:jc w:val="center"/>
        <w:rPr>
          <w:rFonts w:cs="Arial"/>
          <w:szCs w:val="24"/>
        </w:rPr>
      </w:pPr>
    </w:p>
    <w:p w:rsidR="008A0B66" w:rsidRDefault="008A0B66" w:rsidP="00BC3F90">
      <w:pPr>
        <w:spacing w:after="0"/>
        <w:rPr>
          <w:rFonts w:cs="Arial"/>
          <w:szCs w:val="24"/>
        </w:rPr>
      </w:pPr>
    </w:p>
    <w:p w:rsidR="002461AD" w:rsidRPr="00ED6F27" w:rsidRDefault="002461AD" w:rsidP="002461AD">
      <w:pPr>
        <w:pStyle w:val="SemEspaamento"/>
      </w:pPr>
      <w:r>
        <w:t xml:space="preserve">APLICATIVO DE </w:t>
      </w:r>
      <w:r w:rsidRPr="007E7652">
        <w:t xml:space="preserve">GPS </w:t>
      </w:r>
      <w:r>
        <w:t>PARA TRANSPORTE PÚ</w:t>
      </w:r>
      <w:r w:rsidRPr="007E7652">
        <w:t>BLICO EM SANTOS</w:t>
      </w:r>
    </w:p>
    <w:p w:rsidR="002461AD" w:rsidRPr="00ED6F27" w:rsidRDefault="002461AD" w:rsidP="002461AD">
      <w:pPr>
        <w:spacing w:after="0"/>
        <w:ind w:firstLine="0"/>
        <w:jc w:val="center"/>
        <w:rPr>
          <w:rFonts w:cs="Arial"/>
          <w:b/>
          <w:szCs w:val="24"/>
        </w:rPr>
      </w:pPr>
    </w:p>
    <w:p w:rsidR="002461AD" w:rsidRPr="00ED6F27" w:rsidRDefault="002461AD" w:rsidP="002461AD">
      <w:pPr>
        <w:spacing w:after="0"/>
        <w:ind w:firstLine="0"/>
        <w:jc w:val="center"/>
        <w:rPr>
          <w:rFonts w:cs="Arial"/>
          <w:b/>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8A0B66" w:rsidRDefault="008A0B66" w:rsidP="00BC3F90">
      <w:pPr>
        <w:spacing w:after="0"/>
        <w:rPr>
          <w:rFonts w:cs="Arial"/>
          <w:szCs w:val="24"/>
        </w:rPr>
      </w:pPr>
    </w:p>
    <w:p w:rsidR="009539D0" w:rsidRDefault="008A0B66" w:rsidP="004063FE">
      <w:pPr>
        <w:spacing w:after="0"/>
        <w:ind w:left="4962" w:firstLine="0"/>
        <w:rPr>
          <w:rFonts w:cs="Arial"/>
          <w:szCs w:val="24"/>
        </w:rPr>
      </w:pPr>
      <w:r>
        <w:rPr>
          <w:rFonts w:cs="Arial"/>
          <w:szCs w:val="24"/>
        </w:rPr>
        <w:t xml:space="preserve">Trabalho de conclusão de curso apresentado à </w:t>
      </w:r>
      <w:r w:rsidR="009539D0">
        <w:rPr>
          <w:rFonts w:cs="Arial"/>
          <w:szCs w:val="24"/>
        </w:rPr>
        <w:t>Universidade Paulista – UNIP para obtenção do título de Graduado em Ciência Da Computação.</w:t>
      </w:r>
    </w:p>
    <w:p w:rsidR="001658F8" w:rsidRDefault="001658F8" w:rsidP="00943B00">
      <w:pPr>
        <w:spacing w:after="0"/>
        <w:ind w:left="4962"/>
        <w:rPr>
          <w:rFonts w:cs="Arial"/>
          <w:szCs w:val="24"/>
        </w:rPr>
      </w:pPr>
    </w:p>
    <w:p w:rsidR="009539D0" w:rsidRDefault="009539D0" w:rsidP="001658F8">
      <w:pPr>
        <w:spacing w:after="0"/>
        <w:ind w:left="2835" w:firstLine="0"/>
        <w:rPr>
          <w:rFonts w:cs="Arial"/>
          <w:szCs w:val="24"/>
        </w:rPr>
      </w:pPr>
      <w:r>
        <w:rPr>
          <w:rFonts w:cs="Arial"/>
          <w:szCs w:val="24"/>
        </w:rPr>
        <w:t>Orientador: Prof.</w:t>
      </w:r>
      <w:r w:rsidR="001658F8">
        <w:rPr>
          <w:rFonts w:cs="Arial"/>
          <w:szCs w:val="24"/>
        </w:rPr>
        <w:t>Me</w:t>
      </w:r>
      <w:r>
        <w:rPr>
          <w:rFonts w:cs="Arial"/>
          <w:szCs w:val="24"/>
        </w:rPr>
        <w:t>. Fernando</w:t>
      </w:r>
      <w:r w:rsidR="001658F8">
        <w:rPr>
          <w:rFonts w:cs="Arial"/>
          <w:szCs w:val="24"/>
        </w:rPr>
        <w:t xml:space="preserve"> Henrique e Paula da</w:t>
      </w:r>
      <w:r>
        <w:rPr>
          <w:rFonts w:cs="Arial"/>
          <w:szCs w:val="24"/>
        </w:rPr>
        <w:t xml:space="preserve"> Luz.</w:t>
      </w:r>
    </w:p>
    <w:p w:rsidR="008A0B66" w:rsidRDefault="008A0B66" w:rsidP="00BC3F90">
      <w:pPr>
        <w:spacing w:after="0"/>
        <w:rPr>
          <w:rFonts w:cs="Arial"/>
          <w:szCs w:val="24"/>
        </w:rPr>
      </w:pPr>
    </w:p>
    <w:p w:rsidR="009539D0" w:rsidRDefault="009539D0" w:rsidP="00BC3F90">
      <w:pPr>
        <w:spacing w:after="0"/>
        <w:rPr>
          <w:rFonts w:cs="Arial"/>
          <w:szCs w:val="24"/>
        </w:rPr>
      </w:pPr>
    </w:p>
    <w:p w:rsidR="00816265" w:rsidRDefault="00816265" w:rsidP="00BC3F90">
      <w:pPr>
        <w:spacing w:after="0"/>
        <w:rPr>
          <w:rFonts w:cs="Arial"/>
          <w:szCs w:val="24"/>
        </w:rPr>
      </w:pPr>
    </w:p>
    <w:p w:rsidR="00816265" w:rsidRDefault="00816265" w:rsidP="002461AD">
      <w:pPr>
        <w:spacing w:after="0"/>
        <w:ind w:firstLine="0"/>
        <w:rPr>
          <w:rFonts w:cs="Arial"/>
          <w:szCs w:val="24"/>
        </w:rPr>
      </w:pPr>
    </w:p>
    <w:p w:rsidR="008A0B66" w:rsidRPr="001658F8" w:rsidRDefault="009539D0" w:rsidP="007B4B3F">
      <w:pPr>
        <w:pStyle w:val="SemEspaamento"/>
      </w:pPr>
      <w:del w:id="2" w:author="tpn" w:date="2015-04-26T11:55:00Z">
        <w:r w:rsidRPr="001658F8" w:rsidDel="00BE58EF">
          <w:delText>SÃO PAULO</w:delText>
        </w:r>
      </w:del>
      <w:ins w:id="3" w:author="tpn" w:date="2015-04-26T11:55:00Z">
        <w:r w:rsidR="00BE58EF">
          <w:t>SANTOS</w:t>
        </w:r>
      </w:ins>
    </w:p>
    <w:p w:rsidR="00816265" w:rsidRDefault="009539D0" w:rsidP="00816265">
      <w:pPr>
        <w:pStyle w:val="SemEspaamento"/>
        <w:rPr>
          <w:rFonts w:cs="Arial"/>
          <w:szCs w:val="24"/>
        </w:rPr>
      </w:pPr>
      <w:r w:rsidRPr="001658F8">
        <w:t>201</w:t>
      </w:r>
      <w:r w:rsidR="007E7652">
        <w:t>5</w:t>
      </w:r>
      <w:r w:rsidR="00816265">
        <w:rPr>
          <w:rFonts w:cs="Arial"/>
          <w:szCs w:val="24"/>
        </w:rPr>
        <w:br w:type="page"/>
      </w: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9539D0" w:rsidRDefault="009539D0" w:rsidP="00BC3F90">
      <w:pPr>
        <w:spacing w:after="0"/>
        <w:rPr>
          <w:rFonts w:cs="Arial"/>
          <w:szCs w:val="24"/>
        </w:rPr>
      </w:pPr>
    </w:p>
    <w:p w:rsidR="00816265" w:rsidRDefault="009539D0" w:rsidP="00816265">
      <w:pPr>
        <w:spacing w:after="0"/>
        <w:rPr>
          <w:rFonts w:cs="Arial"/>
          <w:szCs w:val="24"/>
        </w:rPr>
      </w:pPr>
      <w:r>
        <w:rPr>
          <w:rFonts w:cs="Arial"/>
          <w:szCs w:val="24"/>
        </w:rPr>
        <w:t>FICHA CATALOGRÁFICA PARA SER CRIADA DEPOIS DO DESENVOLVIMENTO E IMPRESSA NO VERSO DA “FOLHA DE ROSTO” (página anterior).</w:t>
      </w:r>
      <w:r w:rsidR="00816265">
        <w:rPr>
          <w:rFonts w:cs="Arial"/>
          <w:szCs w:val="24"/>
        </w:rPr>
        <w:br w:type="page"/>
      </w:r>
    </w:p>
    <w:p w:rsidR="00B50C8E" w:rsidRDefault="00B50C8E" w:rsidP="00B50C8E">
      <w:pPr>
        <w:pStyle w:val="SemEspaamento"/>
      </w:pPr>
      <w:r>
        <w:lastRenderedPageBreak/>
        <w:t>IACO CESAR LOPES</w:t>
      </w:r>
    </w:p>
    <w:p w:rsidR="00B50C8E" w:rsidRDefault="00B50C8E" w:rsidP="00B50C8E">
      <w:pPr>
        <w:pStyle w:val="SemEspaamento"/>
      </w:pPr>
      <w:r>
        <w:t>LUCAS MELQUIADES de menezes oliveira</w:t>
      </w:r>
    </w:p>
    <w:p w:rsidR="00B50C8E" w:rsidRDefault="00B50C8E" w:rsidP="00B50C8E">
      <w:pPr>
        <w:pStyle w:val="SemEspaamento"/>
      </w:pPr>
      <w:r>
        <w:t>RAFAEL MAGALHÃES do nascimento</w:t>
      </w:r>
    </w:p>
    <w:p w:rsidR="00816265" w:rsidRDefault="00B50C8E" w:rsidP="002461AD">
      <w:pPr>
        <w:pStyle w:val="SemEspaamento"/>
      </w:pPr>
      <w:r>
        <w:t>tHIAGO MORANO de MARTINO</w:t>
      </w:r>
    </w:p>
    <w:p w:rsidR="002461AD" w:rsidRDefault="002461AD" w:rsidP="00816265">
      <w:pPr>
        <w:pStyle w:val="SemEspaamento"/>
      </w:pPr>
    </w:p>
    <w:p w:rsidR="002461AD" w:rsidRPr="00ED6F27" w:rsidRDefault="002461AD" w:rsidP="002461AD">
      <w:pPr>
        <w:pStyle w:val="SemEspaamento"/>
      </w:pPr>
      <w:r>
        <w:t xml:space="preserve">APLICATIVO DE </w:t>
      </w:r>
      <w:r w:rsidRPr="007E7652">
        <w:t xml:space="preserve">GPS </w:t>
      </w:r>
      <w:r>
        <w:t>PARA TRANSPORTE PÚ</w:t>
      </w:r>
      <w:r w:rsidRPr="007E7652">
        <w:t>BLICO EM SANTOS</w:t>
      </w:r>
    </w:p>
    <w:p w:rsidR="003F442A" w:rsidRDefault="003F442A" w:rsidP="002461AD">
      <w:pPr>
        <w:ind w:firstLine="0"/>
        <w:rPr>
          <w:rFonts w:cs="Arial"/>
          <w:b/>
          <w:szCs w:val="24"/>
        </w:rPr>
      </w:pPr>
    </w:p>
    <w:p w:rsidR="002461AD" w:rsidRPr="003F442A" w:rsidRDefault="002461AD" w:rsidP="002461AD">
      <w:pPr>
        <w:ind w:firstLine="0"/>
        <w:rPr>
          <w:rFonts w:cs="Arial"/>
          <w:szCs w:val="24"/>
        </w:rPr>
      </w:pPr>
    </w:p>
    <w:p w:rsidR="003F442A" w:rsidRDefault="003F442A" w:rsidP="001658F8">
      <w:pPr>
        <w:ind w:left="4111" w:firstLine="0"/>
        <w:rPr>
          <w:rFonts w:cs="Arial"/>
          <w:szCs w:val="24"/>
        </w:rPr>
      </w:pPr>
      <w:r>
        <w:rPr>
          <w:rFonts w:cs="Arial"/>
          <w:szCs w:val="24"/>
        </w:rPr>
        <w:t xml:space="preserve">Trabalho de conclusão de curso </w:t>
      </w:r>
      <w:r w:rsidR="001658F8">
        <w:rPr>
          <w:rFonts w:cs="Arial"/>
          <w:szCs w:val="24"/>
        </w:rPr>
        <w:t>para obtenção do título de Graduação em Ciência Da Computação apresentado a</w:t>
      </w:r>
      <w:r>
        <w:rPr>
          <w:rFonts w:cs="Arial"/>
          <w:szCs w:val="24"/>
        </w:rPr>
        <w:t xml:space="preserve"> Universidade Paulista – UNIP</w:t>
      </w:r>
    </w:p>
    <w:p w:rsidR="003F442A" w:rsidRDefault="003F442A" w:rsidP="00492AF2">
      <w:pPr>
        <w:ind w:firstLine="0"/>
        <w:rPr>
          <w:rFonts w:cs="Arial"/>
          <w:szCs w:val="24"/>
        </w:rPr>
      </w:pPr>
    </w:p>
    <w:p w:rsidR="003F442A" w:rsidRPr="00492AF2" w:rsidRDefault="00D35C9E" w:rsidP="00492AF2">
      <w:pPr>
        <w:ind w:firstLine="0"/>
        <w:jc w:val="center"/>
        <w:rPr>
          <w:rFonts w:cs="Arial"/>
          <w:szCs w:val="24"/>
        </w:rPr>
      </w:pPr>
      <w:r>
        <w:rPr>
          <w:rFonts w:cs="Arial"/>
          <w:szCs w:val="24"/>
        </w:rPr>
        <w:t xml:space="preserve">Aprovada em </w:t>
      </w:r>
      <w:r w:rsidR="00816265">
        <w:rPr>
          <w:rFonts w:cs="Arial"/>
          <w:szCs w:val="24"/>
        </w:rPr>
        <w:t>??</w:t>
      </w:r>
      <w:r w:rsidR="003F442A">
        <w:rPr>
          <w:rFonts w:cs="Arial"/>
          <w:szCs w:val="24"/>
        </w:rPr>
        <w:t>de</w:t>
      </w:r>
      <w:r>
        <w:rPr>
          <w:rFonts w:cs="Arial"/>
          <w:szCs w:val="24"/>
        </w:rPr>
        <w:t xml:space="preserve"> Dezembro</w:t>
      </w:r>
      <w:r w:rsidR="003F442A">
        <w:rPr>
          <w:rFonts w:cs="Arial"/>
          <w:szCs w:val="24"/>
        </w:rPr>
        <w:t xml:space="preserve"> de 20</w:t>
      </w:r>
      <w:r>
        <w:rPr>
          <w:rFonts w:cs="Arial"/>
          <w:szCs w:val="24"/>
        </w:rPr>
        <w:t>1</w:t>
      </w:r>
      <w:r w:rsidR="007E7652">
        <w:rPr>
          <w:rFonts w:cs="Arial"/>
          <w:szCs w:val="24"/>
        </w:rPr>
        <w:t>5</w:t>
      </w:r>
      <w:r w:rsidR="003F442A">
        <w:rPr>
          <w:rFonts w:cs="Arial"/>
          <w:szCs w:val="24"/>
        </w:rPr>
        <w:t>.</w:t>
      </w:r>
    </w:p>
    <w:p w:rsidR="00492AF2" w:rsidRDefault="00492AF2" w:rsidP="00943B00">
      <w:pPr>
        <w:ind w:firstLine="0"/>
        <w:jc w:val="center"/>
        <w:rPr>
          <w:rFonts w:cs="Arial"/>
          <w:b/>
          <w:szCs w:val="24"/>
        </w:rPr>
      </w:pPr>
    </w:p>
    <w:p w:rsidR="00492AF2" w:rsidRDefault="00307F33" w:rsidP="00492AF2">
      <w:pPr>
        <w:ind w:firstLine="0"/>
        <w:jc w:val="center"/>
        <w:rPr>
          <w:rFonts w:cs="Arial"/>
          <w:szCs w:val="24"/>
        </w:rPr>
      </w:pPr>
      <w:r w:rsidRPr="00307F33">
        <w:rPr>
          <w:rFonts w:cs="Arial"/>
          <w:szCs w:val="24"/>
        </w:rPr>
        <w:t>BANCA EXAMINATÓRIA</w:t>
      </w:r>
    </w:p>
    <w:p w:rsidR="00492AF2" w:rsidRDefault="00492AF2" w:rsidP="00492AF2">
      <w:pPr>
        <w:ind w:firstLine="0"/>
        <w:jc w:val="center"/>
        <w:rPr>
          <w:rFonts w:cs="Arial"/>
          <w:szCs w:val="24"/>
        </w:rPr>
      </w:pPr>
    </w:p>
    <w:p w:rsidR="00307F33" w:rsidRPr="00307F33" w:rsidRDefault="00307F33" w:rsidP="00492AF2">
      <w:pPr>
        <w:ind w:firstLine="0"/>
        <w:contextualSpacing/>
        <w:jc w:val="center"/>
        <w:rPr>
          <w:rFonts w:cs="Arial"/>
          <w:szCs w:val="24"/>
        </w:rPr>
      </w:pPr>
      <w:r>
        <w:rPr>
          <w:rFonts w:cs="Arial"/>
          <w:szCs w:val="24"/>
        </w:rPr>
        <w:t>_________________________________/_____/_____</w:t>
      </w:r>
    </w:p>
    <w:p w:rsidR="003F442A" w:rsidRPr="00307F33" w:rsidRDefault="00816265" w:rsidP="00307F33">
      <w:pPr>
        <w:spacing w:line="240" w:lineRule="auto"/>
        <w:ind w:firstLine="0"/>
        <w:contextualSpacing/>
        <w:jc w:val="center"/>
        <w:rPr>
          <w:rFonts w:cs="Arial"/>
          <w:szCs w:val="24"/>
        </w:rPr>
      </w:pPr>
      <w:r>
        <w:rPr>
          <w:rFonts w:cs="Arial"/>
          <w:szCs w:val="24"/>
        </w:rPr>
        <w:t xml:space="preserve">Prof. Me. </w:t>
      </w:r>
      <w:r w:rsidR="00D35C9E">
        <w:rPr>
          <w:rFonts w:cs="Arial"/>
          <w:szCs w:val="24"/>
        </w:rPr>
        <w:t xml:space="preserve">Fernando </w:t>
      </w:r>
      <w:r>
        <w:rPr>
          <w:rFonts w:cs="Arial"/>
          <w:szCs w:val="24"/>
        </w:rPr>
        <w:t xml:space="preserve">Henrique e Paula da </w:t>
      </w:r>
      <w:r w:rsidR="00D35C9E">
        <w:rPr>
          <w:rFonts w:cs="Arial"/>
          <w:szCs w:val="24"/>
        </w:rPr>
        <w:t>Luz</w:t>
      </w:r>
    </w:p>
    <w:p w:rsidR="00307F33" w:rsidRPr="00307F33" w:rsidRDefault="00307F33" w:rsidP="00307F33">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r>
        <w:rPr>
          <w:rFonts w:cs="Arial"/>
          <w:szCs w:val="24"/>
        </w:rPr>
        <w:t>Prof. Me. ??????</w:t>
      </w:r>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3F442A" w:rsidRDefault="003F442A" w:rsidP="00D0045A">
      <w:pPr>
        <w:jc w:val="center"/>
        <w:rPr>
          <w:rFonts w:cs="Arial"/>
          <w:b/>
          <w:szCs w:val="24"/>
        </w:rPr>
      </w:pPr>
    </w:p>
    <w:p w:rsidR="00492AF2" w:rsidRPr="00307F33" w:rsidRDefault="00492AF2" w:rsidP="00492AF2">
      <w:pPr>
        <w:ind w:firstLine="0"/>
        <w:contextualSpacing/>
        <w:jc w:val="center"/>
        <w:rPr>
          <w:rFonts w:cs="Arial"/>
          <w:szCs w:val="24"/>
        </w:rPr>
      </w:pPr>
      <w:r>
        <w:rPr>
          <w:rFonts w:cs="Arial"/>
          <w:szCs w:val="24"/>
        </w:rPr>
        <w:t>_________________________________/_____/_____</w:t>
      </w:r>
    </w:p>
    <w:p w:rsidR="00816265" w:rsidRPr="00307F33" w:rsidRDefault="00816265" w:rsidP="00816265">
      <w:pPr>
        <w:spacing w:line="240" w:lineRule="auto"/>
        <w:ind w:firstLine="0"/>
        <w:contextualSpacing/>
        <w:jc w:val="center"/>
        <w:rPr>
          <w:rFonts w:cs="Arial"/>
          <w:szCs w:val="24"/>
        </w:rPr>
      </w:pPr>
      <w:r>
        <w:rPr>
          <w:rFonts w:cs="Arial"/>
          <w:szCs w:val="24"/>
        </w:rPr>
        <w:t>Prof. Me. ??????</w:t>
      </w:r>
    </w:p>
    <w:p w:rsidR="00492AF2" w:rsidRPr="00307F33" w:rsidRDefault="00492AF2" w:rsidP="00492AF2">
      <w:pPr>
        <w:spacing w:line="240" w:lineRule="auto"/>
        <w:ind w:firstLine="0"/>
        <w:contextualSpacing/>
        <w:jc w:val="center"/>
        <w:rPr>
          <w:rFonts w:cs="Arial"/>
          <w:szCs w:val="24"/>
        </w:rPr>
      </w:pPr>
      <w:r w:rsidRPr="00307F33">
        <w:rPr>
          <w:rFonts w:cs="Arial"/>
          <w:szCs w:val="24"/>
        </w:rPr>
        <w:t>Universidade Paulista - UNIP</w:t>
      </w:r>
    </w:p>
    <w:p w:rsidR="00492AF2" w:rsidRDefault="00492AF2" w:rsidP="00D0045A">
      <w:pPr>
        <w:jc w:val="center"/>
        <w:rPr>
          <w:rFonts w:cs="Arial"/>
          <w:b/>
          <w:szCs w:val="24"/>
        </w:rPr>
      </w:pPr>
    </w:p>
    <w:p w:rsidR="00145CC5" w:rsidRPr="00816265" w:rsidRDefault="00816265" w:rsidP="00816265">
      <w:pPr>
        <w:ind w:firstLine="0"/>
        <w:jc w:val="center"/>
        <w:rPr>
          <w:rFonts w:cs="Arial"/>
          <w:b/>
          <w:szCs w:val="24"/>
        </w:rPr>
      </w:pPr>
      <w:r w:rsidRPr="00816265">
        <w:rPr>
          <w:rFonts w:cs="Arial"/>
          <w:b/>
          <w:szCs w:val="24"/>
        </w:rPr>
        <w:lastRenderedPageBreak/>
        <w:t>Dedicatória</w:t>
      </w:r>
    </w:p>
    <w:p w:rsidR="00816265" w:rsidRDefault="00F26857" w:rsidP="00BE58EF">
      <w:pPr>
        <w:spacing w:line="276" w:lineRule="auto"/>
        <w:ind w:firstLine="0"/>
        <w:rPr>
          <w:rFonts w:cs="Arial"/>
          <w:szCs w:val="24"/>
        </w:rPr>
        <w:pPrChange w:id="4" w:author="tpn" w:date="2015-04-26T11:55:00Z">
          <w:pPr>
            <w:spacing w:line="276" w:lineRule="auto"/>
            <w:ind w:firstLine="0"/>
            <w:jc w:val="left"/>
          </w:pPr>
        </w:pPrChange>
      </w:pPr>
      <w:r w:rsidRPr="00F26857">
        <w:rPr>
          <w:rFonts w:cs="Arial"/>
          <w:szCs w:val="24"/>
        </w:rPr>
        <w:t xml:space="preserve">Dedicamos nosso TCC para todos aqueles que fizeram do nosso sonho real, proporcionando forças para que não </w:t>
      </w:r>
      <w:proofErr w:type="spellStart"/>
      <w:r w:rsidRPr="00F26857">
        <w:rPr>
          <w:rFonts w:cs="Arial"/>
          <w:szCs w:val="24"/>
        </w:rPr>
        <w:t>desistissimos</w:t>
      </w:r>
      <w:proofErr w:type="spellEnd"/>
      <w:r w:rsidRPr="00F26857">
        <w:rPr>
          <w:rFonts w:cs="Arial"/>
          <w:szCs w:val="24"/>
        </w:rPr>
        <w:t xml:space="preserve"> de ir atrás do que </w:t>
      </w:r>
      <w:commentRangeStart w:id="5"/>
      <w:r w:rsidRPr="00F26857">
        <w:rPr>
          <w:rFonts w:cs="Arial"/>
          <w:szCs w:val="24"/>
        </w:rPr>
        <w:t xml:space="preserve">eu buscava </w:t>
      </w:r>
      <w:commentRangeEnd w:id="5"/>
      <w:r w:rsidR="00BE58EF">
        <w:rPr>
          <w:rStyle w:val="Refdecomentrio"/>
        </w:rPr>
        <w:commentReference w:id="5"/>
      </w:r>
      <w:r w:rsidRPr="00F26857">
        <w:rPr>
          <w:rFonts w:cs="Arial"/>
          <w:szCs w:val="24"/>
        </w:rPr>
        <w:t xml:space="preserve">para minha vida. Muitos obstáculos foram impostos para nós durante esses últimos anos, mas graças a vocês não fraquejamos. Obrigado a todos os </w:t>
      </w:r>
      <w:proofErr w:type="spellStart"/>
      <w:r w:rsidRPr="00F26857">
        <w:rPr>
          <w:rFonts w:cs="Arial"/>
          <w:szCs w:val="24"/>
        </w:rPr>
        <w:t>famíliares</w:t>
      </w:r>
      <w:proofErr w:type="spellEnd"/>
      <w:r w:rsidRPr="00F26857">
        <w:rPr>
          <w:rFonts w:cs="Arial"/>
          <w:szCs w:val="24"/>
        </w:rPr>
        <w:t>, namoradas, professores, amigos e colegas.</w:t>
      </w:r>
      <w:r w:rsidR="00816265">
        <w:rPr>
          <w:rFonts w:cs="Arial"/>
          <w:szCs w:val="24"/>
        </w:rPr>
        <w:br w:type="page"/>
      </w:r>
    </w:p>
    <w:p w:rsidR="00C54A5A" w:rsidRPr="0072416F" w:rsidRDefault="00816265" w:rsidP="0072416F">
      <w:pPr>
        <w:pStyle w:val="SemEspaamento"/>
      </w:pPr>
      <w:r>
        <w:lastRenderedPageBreak/>
        <w:t>AGRADECIMENTOS</w:t>
      </w:r>
    </w:p>
    <w:p w:rsidR="00F26857" w:rsidRPr="00F26857" w:rsidRDefault="00F26857" w:rsidP="00F26857">
      <w:pPr>
        <w:jc w:val="left"/>
        <w:rPr>
          <w:rFonts w:cs="Arial"/>
          <w:szCs w:val="24"/>
        </w:rPr>
      </w:pPr>
      <w:r w:rsidRPr="00F26857">
        <w:rPr>
          <w:rFonts w:cs="Arial"/>
          <w:szCs w:val="24"/>
        </w:rPr>
        <w:t xml:space="preserve">Agradecemos primeiramente a Deus por mais esse sonho concretizado, ao ensinamento de todos os professores, ao apoio da minha família, amigos e a nós que mantivemos </w:t>
      </w:r>
      <w:proofErr w:type="spellStart"/>
      <w:r w:rsidRPr="00F26857">
        <w:rPr>
          <w:rFonts w:cs="Arial"/>
          <w:szCs w:val="24"/>
        </w:rPr>
        <w:t>onosso</w:t>
      </w:r>
      <w:proofErr w:type="spellEnd"/>
      <w:r w:rsidRPr="00F26857">
        <w:rPr>
          <w:rFonts w:cs="Arial"/>
          <w:szCs w:val="24"/>
        </w:rPr>
        <w:t xml:space="preserve"> foco para não desistir de nossos ideais.</w:t>
      </w:r>
    </w:p>
    <w:p w:rsidR="00F26857" w:rsidRPr="00F26857" w:rsidRDefault="00F26857" w:rsidP="00F26857">
      <w:pPr>
        <w:jc w:val="left"/>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D0045A">
      <w:pPr>
        <w:jc w:val="center"/>
        <w:rPr>
          <w:rFonts w:cs="Arial"/>
          <w:b/>
          <w:szCs w:val="24"/>
        </w:rPr>
      </w:pPr>
    </w:p>
    <w:p w:rsidR="007B4B3F" w:rsidRDefault="007B4B3F" w:rsidP="007B4B3F">
      <w:pPr>
        <w:ind w:firstLine="0"/>
        <w:rPr>
          <w:rFonts w:cs="Arial"/>
          <w:b/>
          <w:szCs w:val="24"/>
        </w:rPr>
      </w:pPr>
    </w:p>
    <w:p w:rsidR="007B4B3F" w:rsidRDefault="007B4B3F" w:rsidP="00D0045A">
      <w:pPr>
        <w:jc w:val="center"/>
        <w:rPr>
          <w:ins w:id="6" w:author="tpn" w:date="2015-04-26T11:56:00Z"/>
          <w:rFonts w:cs="Arial"/>
          <w:b/>
          <w:szCs w:val="24"/>
        </w:rPr>
      </w:pPr>
    </w:p>
    <w:p w:rsidR="00BE58EF" w:rsidRDefault="00BE58EF" w:rsidP="00D0045A">
      <w:pPr>
        <w:jc w:val="center"/>
        <w:rPr>
          <w:ins w:id="7" w:author="tpn" w:date="2015-04-26T11:56:00Z"/>
          <w:rFonts w:cs="Arial"/>
          <w:b/>
          <w:szCs w:val="24"/>
        </w:rPr>
      </w:pPr>
    </w:p>
    <w:p w:rsidR="00BE58EF" w:rsidRDefault="00BE58EF" w:rsidP="00D0045A">
      <w:pPr>
        <w:jc w:val="center"/>
        <w:rPr>
          <w:ins w:id="8" w:author="tpn" w:date="2015-04-26T11:56:00Z"/>
          <w:rFonts w:cs="Arial"/>
          <w:b/>
          <w:szCs w:val="24"/>
        </w:rPr>
      </w:pPr>
    </w:p>
    <w:p w:rsidR="00BE58EF" w:rsidRDefault="00BE58EF" w:rsidP="00D0045A">
      <w:pPr>
        <w:jc w:val="center"/>
        <w:rPr>
          <w:ins w:id="9" w:author="tpn" w:date="2015-04-26T11:56:00Z"/>
          <w:rFonts w:cs="Arial"/>
          <w:b/>
          <w:szCs w:val="24"/>
        </w:rPr>
      </w:pPr>
    </w:p>
    <w:p w:rsidR="00BE58EF" w:rsidRDefault="00BE58EF" w:rsidP="00D0045A">
      <w:pPr>
        <w:jc w:val="center"/>
        <w:rPr>
          <w:ins w:id="10" w:author="tpn" w:date="2015-04-26T11:56:00Z"/>
          <w:rFonts w:cs="Arial"/>
          <w:b/>
          <w:szCs w:val="24"/>
        </w:rPr>
      </w:pPr>
    </w:p>
    <w:p w:rsidR="00BE58EF" w:rsidRDefault="00BE58EF" w:rsidP="00D0045A">
      <w:pPr>
        <w:jc w:val="center"/>
        <w:rPr>
          <w:ins w:id="11" w:author="tpn" w:date="2015-04-26T11:56:00Z"/>
          <w:rFonts w:cs="Arial"/>
          <w:b/>
          <w:szCs w:val="24"/>
        </w:rPr>
      </w:pPr>
    </w:p>
    <w:p w:rsidR="00BE58EF" w:rsidRDefault="00BE58EF" w:rsidP="00D0045A">
      <w:pPr>
        <w:jc w:val="center"/>
        <w:rPr>
          <w:ins w:id="12" w:author="tpn" w:date="2015-04-26T11:56:00Z"/>
          <w:rFonts w:cs="Arial"/>
          <w:b/>
          <w:szCs w:val="24"/>
        </w:rPr>
      </w:pPr>
    </w:p>
    <w:p w:rsidR="00BE58EF" w:rsidRDefault="00BE58EF" w:rsidP="00D0045A">
      <w:pPr>
        <w:jc w:val="center"/>
        <w:rPr>
          <w:ins w:id="13" w:author="tpn" w:date="2015-04-26T11:56:00Z"/>
          <w:rFonts w:cs="Arial"/>
          <w:b/>
          <w:szCs w:val="24"/>
        </w:rPr>
      </w:pPr>
    </w:p>
    <w:p w:rsidR="00BE58EF" w:rsidRDefault="00BE58EF" w:rsidP="00D0045A">
      <w:pPr>
        <w:jc w:val="center"/>
        <w:rPr>
          <w:ins w:id="14" w:author="tpn" w:date="2015-04-26T11:56:00Z"/>
          <w:rFonts w:cs="Arial"/>
          <w:b/>
          <w:szCs w:val="24"/>
        </w:rPr>
      </w:pPr>
    </w:p>
    <w:p w:rsidR="00BE58EF" w:rsidRDefault="00BE58EF" w:rsidP="00D0045A">
      <w:pPr>
        <w:jc w:val="center"/>
        <w:rPr>
          <w:ins w:id="15" w:author="tpn" w:date="2015-04-26T11:56:00Z"/>
          <w:rFonts w:cs="Arial"/>
          <w:b/>
          <w:szCs w:val="24"/>
        </w:rPr>
      </w:pPr>
    </w:p>
    <w:p w:rsidR="00BE58EF" w:rsidRDefault="00BE58EF" w:rsidP="00D0045A">
      <w:pPr>
        <w:jc w:val="center"/>
        <w:rPr>
          <w:ins w:id="16" w:author="tpn" w:date="2015-04-26T11:56:00Z"/>
          <w:rFonts w:cs="Arial"/>
          <w:b/>
          <w:szCs w:val="24"/>
        </w:rPr>
      </w:pPr>
    </w:p>
    <w:p w:rsidR="00BE58EF" w:rsidRDefault="00BE58EF" w:rsidP="00D0045A">
      <w:pPr>
        <w:jc w:val="center"/>
        <w:rPr>
          <w:ins w:id="17" w:author="tpn" w:date="2015-04-26T11:56:00Z"/>
          <w:rFonts w:cs="Arial"/>
          <w:b/>
          <w:szCs w:val="24"/>
        </w:rPr>
      </w:pPr>
    </w:p>
    <w:p w:rsidR="00BE58EF" w:rsidRDefault="00BE58EF" w:rsidP="00D0045A">
      <w:pPr>
        <w:jc w:val="center"/>
        <w:rPr>
          <w:ins w:id="18" w:author="tpn" w:date="2015-04-26T11:56:00Z"/>
          <w:rFonts w:cs="Arial"/>
          <w:b/>
          <w:szCs w:val="24"/>
        </w:rPr>
      </w:pPr>
    </w:p>
    <w:p w:rsidR="00BE58EF" w:rsidRDefault="00BE58EF" w:rsidP="00D0045A">
      <w:pPr>
        <w:jc w:val="center"/>
        <w:rPr>
          <w:ins w:id="19" w:author="tpn" w:date="2015-04-26T11:56:00Z"/>
          <w:rFonts w:cs="Arial"/>
          <w:b/>
          <w:szCs w:val="24"/>
        </w:rPr>
      </w:pPr>
    </w:p>
    <w:p w:rsidR="00BE58EF" w:rsidRDefault="00BE58EF" w:rsidP="00D0045A">
      <w:pPr>
        <w:jc w:val="center"/>
        <w:rPr>
          <w:ins w:id="20" w:author="tpn" w:date="2015-04-26T11:56:00Z"/>
          <w:rFonts w:cs="Arial"/>
          <w:b/>
          <w:szCs w:val="24"/>
        </w:rPr>
      </w:pPr>
    </w:p>
    <w:p w:rsidR="00BE58EF" w:rsidRDefault="00BE58EF" w:rsidP="00D0045A">
      <w:pPr>
        <w:jc w:val="center"/>
        <w:rPr>
          <w:ins w:id="21" w:author="tpn" w:date="2015-04-26T11:56:00Z"/>
          <w:rFonts w:cs="Arial"/>
          <w:b/>
          <w:szCs w:val="24"/>
        </w:rPr>
      </w:pPr>
    </w:p>
    <w:p w:rsidR="00BE58EF" w:rsidRDefault="00BE58EF" w:rsidP="00D0045A">
      <w:pPr>
        <w:jc w:val="center"/>
        <w:rPr>
          <w:ins w:id="22" w:author="tpn" w:date="2015-04-26T11:56:00Z"/>
          <w:rFonts w:cs="Arial"/>
          <w:b/>
          <w:szCs w:val="24"/>
        </w:rPr>
      </w:pPr>
    </w:p>
    <w:p w:rsidR="00BE58EF" w:rsidRDefault="00BE58EF" w:rsidP="00D0045A">
      <w:pPr>
        <w:jc w:val="center"/>
        <w:rPr>
          <w:ins w:id="23" w:author="tpn" w:date="2015-04-26T11:56:00Z"/>
          <w:rFonts w:cs="Arial"/>
          <w:b/>
          <w:szCs w:val="24"/>
        </w:rPr>
      </w:pPr>
    </w:p>
    <w:p w:rsidR="00BE58EF" w:rsidRDefault="00BE58EF" w:rsidP="00BE58EF">
      <w:pPr>
        <w:jc w:val="right"/>
        <w:rPr>
          <w:rFonts w:cs="Arial"/>
          <w:b/>
          <w:szCs w:val="24"/>
        </w:rPr>
        <w:pPrChange w:id="24" w:author="tpn" w:date="2015-04-26T11:56:00Z">
          <w:pPr>
            <w:jc w:val="center"/>
          </w:pPr>
        </w:pPrChange>
      </w:pPr>
      <w:commentRangeStart w:id="25"/>
    </w:p>
    <w:p w:rsidR="00816265" w:rsidDel="00BE58EF" w:rsidRDefault="00816265" w:rsidP="00BE58EF">
      <w:pPr>
        <w:ind w:left="4253" w:firstLine="0"/>
        <w:jc w:val="right"/>
        <w:rPr>
          <w:del w:id="26" w:author="tpn" w:date="2015-04-26T11:56:00Z"/>
          <w:b/>
        </w:rPr>
        <w:pPrChange w:id="27" w:author="tpn" w:date="2015-04-26T11:56:00Z">
          <w:pPr>
            <w:ind w:left="4253" w:firstLine="0"/>
            <w:jc w:val="left"/>
          </w:pPr>
        </w:pPrChange>
      </w:pPr>
      <w:del w:id="28" w:author="tpn" w:date="2015-04-26T11:56:00Z">
        <w:r w:rsidRPr="00816265" w:rsidDel="00BE58EF">
          <w:rPr>
            <w:b/>
          </w:rPr>
          <w:delText>Epígrafe</w:delText>
        </w:r>
      </w:del>
    </w:p>
    <w:p w:rsidR="0092136F" w:rsidRPr="00F26857" w:rsidRDefault="0092136F" w:rsidP="00BE58EF">
      <w:pPr>
        <w:ind w:left="4253" w:firstLine="0"/>
        <w:jc w:val="right"/>
        <w:pPrChange w:id="29" w:author="tpn" w:date="2015-04-26T11:56:00Z">
          <w:pPr>
            <w:ind w:left="4253" w:firstLine="0"/>
            <w:jc w:val="left"/>
          </w:pPr>
        </w:pPrChange>
      </w:pPr>
      <w:r w:rsidRPr="00F26857">
        <w:t>"O sonho é uma fonte infinita de inspiração."</w:t>
      </w:r>
    </w:p>
    <w:p w:rsidR="0092136F" w:rsidRPr="00F26857" w:rsidRDefault="0092136F" w:rsidP="00BE58EF">
      <w:pPr>
        <w:ind w:left="4253" w:firstLine="0"/>
        <w:jc w:val="right"/>
        <w:pPrChange w:id="30" w:author="tpn" w:date="2015-04-26T11:56:00Z">
          <w:pPr>
            <w:ind w:left="4253" w:firstLine="0"/>
            <w:jc w:val="left"/>
          </w:pPr>
        </w:pPrChange>
      </w:pPr>
      <w:del w:id="31" w:author="tpn" w:date="2015-04-26T11:56:00Z">
        <w:r w:rsidRPr="00F26857" w:rsidDel="00BE58EF">
          <w:delText xml:space="preserve">Autor: </w:delText>
        </w:r>
      </w:del>
      <w:r w:rsidRPr="00F26857">
        <w:t xml:space="preserve">Luiz </w:t>
      </w:r>
      <w:proofErr w:type="spellStart"/>
      <w:r w:rsidRPr="00F26857">
        <w:t>Tambucci</w:t>
      </w:r>
      <w:proofErr w:type="spellEnd"/>
    </w:p>
    <w:commentRangeEnd w:id="25"/>
    <w:p w:rsidR="00816265" w:rsidRPr="0092136F" w:rsidRDefault="00BE58EF" w:rsidP="0092136F">
      <w:pPr>
        <w:shd w:val="clear" w:color="auto" w:fill="FFFFFF"/>
        <w:spacing w:line="447" w:lineRule="atLeast"/>
        <w:rPr>
          <w:rFonts w:eastAsia="Times New Roman" w:cs="Arial"/>
          <w:color w:val="656565"/>
          <w:sz w:val="32"/>
          <w:szCs w:val="32"/>
          <w:lang w:eastAsia="pt-BR"/>
        </w:rPr>
      </w:pPr>
      <w:r>
        <w:rPr>
          <w:rStyle w:val="Refdecomentrio"/>
        </w:rPr>
        <w:commentReference w:id="25"/>
      </w:r>
      <w:r w:rsidR="00816265">
        <w:rPr>
          <w:b/>
        </w:rPr>
        <w:br w:type="page"/>
      </w:r>
    </w:p>
    <w:p w:rsidR="00166C8F" w:rsidRDefault="00F26857" w:rsidP="00F26857">
      <w:pPr>
        <w:pStyle w:val="SemEspaamento"/>
        <w:tabs>
          <w:tab w:val="center" w:pos="4535"/>
          <w:tab w:val="right" w:pos="9071"/>
        </w:tabs>
        <w:jc w:val="left"/>
      </w:pPr>
      <w:r>
        <w:lastRenderedPageBreak/>
        <w:tab/>
      </w:r>
      <w:r w:rsidR="00166C8F">
        <w:t>Resumo</w:t>
      </w:r>
      <w:r>
        <w:tab/>
      </w:r>
    </w:p>
    <w:p w:rsidR="00166C8F" w:rsidRPr="00EE12BA" w:rsidRDefault="00166C8F" w:rsidP="00E02E9E"/>
    <w:p w:rsidR="00816265" w:rsidRPr="00365D37" w:rsidRDefault="00816265" w:rsidP="00E02E9E">
      <w:proofErr w:type="spellStart"/>
      <w:r w:rsidRPr="00EE12BA">
        <w:t>Nam</w:t>
      </w:r>
      <w:proofErr w:type="spellEnd"/>
      <w:r w:rsidRPr="00EE12BA">
        <w:t xml:space="preserve"> </w:t>
      </w:r>
      <w:proofErr w:type="spellStart"/>
      <w:r w:rsidRPr="00EE12BA">
        <w:t>nectellusarcu</w:t>
      </w:r>
      <w:proofErr w:type="spellEnd"/>
      <w:r w:rsidRPr="00EE12BA">
        <w:t xml:space="preserve">. </w:t>
      </w:r>
      <w:proofErr w:type="spellStart"/>
      <w:r w:rsidRPr="00EE12BA">
        <w:t>Integer</w:t>
      </w:r>
      <w:proofErr w:type="spellEnd"/>
      <w:r w:rsidRPr="00EE12BA">
        <w:t xml:space="preserve"> </w:t>
      </w:r>
      <w:proofErr w:type="spellStart"/>
      <w:r w:rsidRPr="00EE12BA">
        <w:t>vitae</w:t>
      </w:r>
      <w:proofErr w:type="spellEnd"/>
      <w:r w:rsidRPr="00EE12BA">
        <w:t xml:space="preserve"> </w:t>
      </w:r>
      <w:proofErr w:type="spellStart"/>
      <w:r w:rsidRPr="00EE12BA">
        <w:t>ipsum</w:t>
      </w:r>
      <w:proofErr w:type="spellEnd"/>
      <w:r w:rsidRPr="00EE12BA">
        <w:t xml:space="preserve"> </w:t>
      </w:r>
      <w:proofErr w:type="spellStart"/>
      <w:r w:rsidRPr="00EE12BA">
        <w:t>risus</w:t>
      </w:r>
      <w:proofErr w:type="spellEnd"/>
      <w:r w:rsidRPr="00EE12BA">
        <w:t xml:space="preserve">. </w:t>
      </w:r>
      <w:proofErr w:type="spellStart"/>
      <w:r w:rsidRPr="00EE12BA">
        <w:t>Praesentluctustempor</w:t>
      </w:r>
      <w:proofErr w:type="spellEnd"/>
      <w:r w:rsidRPr="00EE12BA">
        <w:t xml:space="preserve"> </w:t>
      </w:r>
      <w:proofErr w:type="spellStart"/>
      <w:r w:rsidRPr="00EE12BA">
        <w:t>erat</w:t>
      </w:r>
      <w:proofErr w:type="spellEnd"/>
      <w:r w:rsidRPr="00EE12BA">
        <w:t xml:space="preserve"> </w:t>
      </w:r>
      <w:proofErr w:type="spellStart"/>
      <w:r w:rsidRPr="00EE12BA">
        <w:t>eleifendfeugiat</w:t>
      </w:r>
      <w:proofErr w:type="spellEnd"/>
      <w:r w:rsidRPr="00EE12BA">
        <w:t xml:space="preserve">. </w:t>
      </w:r>
      <w:proofErr w:type="spellStart"/>
      <w:r w:rsidRPr="00EE12BA">
        <w:t>Integersitametquamultricies</w:t>
      </w:r>
      <w:proofErr w:type="spellEnd"/>
      <w:r w:rsidRPr="00EE12BA">
        <w:t xml:space="preserve">, </w:t>
      </w:r>
      <w:proofErr w:type="spellStart"/>
      <w:r w:rsidRPr="00EE12BA">
        <w:t>tempus</w:t>
      </w:r>
      <w:proofErr w:type="spellEnd"/>
      <w:r w:rsidRPr="00EE12BA">
        <w:t xml:space="preserve"> magna </w:t>
      </w:r>
      <w:proofErr w:type="spellStart"/>
      <w:r w:rsidRPr="00EE12BA">
        <w:t>accumsan</w:t>
      </w:r>
      <w:proofErr w:type="spellEnd"/>
      <w:r w:rsidRPr="00EE12BA">
        <w:t xml:space="preserve">, </w:t>
      </w:r>
      <w:proofErr w:type="spellStart"/>
      <w:r w:rsidRPr="00EE12BA">
        <w:t>lacinia</w:t>
      </w:r>
      <w:proofErr w:type="spellEnd"/>
      <w:r w:rsidRPr="00EE12BA">
        <w:t xml:space="preserve"> magna. In </w:t>
      </w:r>
      <w:proofErr w:type="spellStart"/>
      <w:r w:rsidRPr="00EE12BA">
        <w:t>tristique</w:t>
      </w:r>
      <w:proofErr w:type="spellEnd"/>
      <w:r w:rsidRPr="00EE12BA">
        <w:t xml:space="preserve">, </w:t>
      </w:r>
      <w:proofErr w:type="spellStart"/>
      <w:r w:rsidRPr="00EE12BA">
        <w:t>metusatplaceratblandit</w:t>
      </w:r>
      <w:proofErr w:type="spellEnd"/>
      <w:r w:rsidRPr="00EE12BA">
        <w:t xml:space="preserve">, </w:t>
      </w:r>
      <w:proofErr w:type="spellStart"/>
      <w:r w:rsidRPr="00EE12BA">
        <w:t>nibhlectusmalesuadadui</w:t>
      </w:r>
      <w:proofErr w:type="spellEnd"/>
      <w:r w:rsidRPr="00EE12BA">
        <w:t xml:space="preserve">, </w:t>
      </w:r>
      <w:proofErr w:type="spellStart"/>
      <w:r w:rsidRPr="00EE12BA">
        <w:t>necfermentumquamquamsednisi</w:t>
      </w:r>
      <w:proofErr w:type="spellEnd"/>
      <w:r w:rsidRPr="00EE12BA">
        <w:t xml:space="preserve">. </w:t>
      </w:r>
      <w:proofErr w:type="spellStart"/>
      <w:r w:rsidRPr="0092136F">
        <w:t>Phasellusfaucibus</w:t>
      </w:r>
      <w:proofErr w:type="spellEnd"/>
      <w:r w:rsidRPr="0092136F">
        <w:t xml:space="preserve"> </w:t>
      </w:r>
      <w:proofErr w:type="spellStart"/>
      <w:r w:rsidRPr="0092136F">
        <w:t>ipsum</w:t>
      </w:r>
      <w:proofErr w:type="spellEnd"/>
      <w:r w:rsidRPr="0092136F">
        <w:t xml:space="preserve"> </w:t>
      </w:r>
      <w:proofErr w:type="spellStart"/>
      <w:r w:rsidRPr="0092136F">
        <w:t>facilisisdapibus</w:t>
      </w:r>
      <w:proofErr w:type="spellEnd"/>
      <w:r w:rsidRPr="0092136F">
        <w:t xml:space="preserve"> </w:t>
      </w:r>
      <w:proofErr w:type="spellStart"/>
      <w:r w:rsidRPr="0092136F">
        <w:t>cursus</w:t>
      </w:r>
      <w:proofErr w:type="spellEnd"/>
      <w:r w:rsidRPr="0092136F">
        <w:t>.</w:t>
      </w:r>
      <w:proofErr w:type="spellStart"/>
      <w:r w:rsidRPr="0092136F">
        <w:t>Aeneanestmauris</w:t>
      </w:r>
      <w:proofErr w:type="spellEnd"/>
      <w:r w:rsidRPr="0092136F">
        <w:t xml:space="preserve">, </w:t>
      </w:r>
      <w:proofErr w:type="spellStart"/>
      <w:r w:rsidRPr="0092136F">
        <w:t>tinciduntornareest</w:t>
      </w:r>
      <w:proofErr w:type="spellEnd"/>
      <w:r w:rsidRPr="0092136F">
        <w:t xml:space="preserve"> in, </w:t>
      </w:r>
      <w:proofErr w:type="spellStart"/>
      <w:r w:rsidRPr="0092136F">
        <w:t>fermentumpharetra</w:t>
      </w:r>
      <w:proofErr w:type="spellEnd"/>
      <w:r w:rsidRPr="0092136F">
        <w:t xml:space="preserve"> </w:t>
      </w:r>
      <w:proofErr w:type="spellStart"/>
      <w:r w:rsidRPr="0092136F">
        <w:t>ligula</w:t>
      </w:r>
      <w:proofErr w:type="spellEnd"/>
      <w:r w:rsidRPr="0092136F">
        <w:t xml:space="preserve">. </w:t>
      </w:r>
      <w:proofErr w:type="spellStart"/>
      <w:r w:rsidRPr="001A1F4D">
        <w:t>Aliquam</w:t>
      </w:r>
      <w:proofErr w:type="spellEnd"/>
      <w:r w:rsidRPr="001A1F4D">
        <w:t xml:space="preserve"> </w:t>
      </w:r>
      <w:proofErr w:type="spellStart"/>
      <w:r w:rsidRPr="001A1F4D">
        <w:t>vitae</w:t>
      </w:r>
      <w:proofErr w:type="spellEnd"/>
      <w:r w:rsidRPr="001A1F4D">
        <w:t xml:space="preserve"> </w:t>
      </w:r>
      <w:proofErr w:type="spellStart"/>
      <w:r w:rsidRPr="001A1F4D">
        <w:t>vestibulumligula</w:t>
      </w:r>
      <w:proofErr w:type="spellEnd"/>
      <w:r w:rsidRPr="001A1F4D">
        <w:t xml:space="preserve">. </w:t>
      </w:r>
      <w:proofErr w:type="spellStart"/>
      <w:r w:rsidRPr="001A1F4D">
        <w:t>Maecenasfeugiat</w:t>
      </w:r>
      <w:proofErr w:type="spellEnd"/>
      <w:r w:rsidRPr="001A1F4D">
        <w:t xml:space="preserve"> sem </w:t>
      </w:r>
      <w:proofErr w:type="spellStart"/>
      <w:r w:rsidRPr="001A1F4D">
        <w:t>non</w:t>
      </w:r>
      <w:proofErr w:type="spellEnd"/>
      <w:r w:rsidRPr="001A1F4D">
        <w:t xml:space="preserve"> massa </w:t>
      </w:r>
      <w:proofErr w:type="spellStart"/>
      <w:r w:rsidRPr="001A1F4D">
        <w:t>rhoncusvulputate</w:t>
      </w:r>
      <w:proofErr w:type="spellEnd"/>
      <w:r w:rsidRPr="001A1F4D">
        <w:t xml:space="preserve">. </w:t>
      </w:r>
      <w:proofErr w:type="spellStart"/>
      <w:r w:rsidRPr="0092136F">
        <w:t>Phasellusconvallisarcu</w:t>
      </w:r>
      <w:proofErr w:type="spellEnd"/>
      <w:r w:rsidRPr="0092136F">
        <w:t xml:space="preserve"> </w:t>
      </w:r>
      <w:proofErr w:type="spellStart"/>
      <w:r w:rsidRPr="0092136F">
        <w:t>dolor</w:t>
      </w:r>
      <w:proofErr w:type="spellEnd"/>
      <w:r w:rsidRPr="0092136F">
        <w:t xml:space="preserve">, </w:t>
      </w:r>
      <w:proofErr w:type="spellStart"/>
      <w:r w:rsidRPr="0092136F">
        <w:t>at</w:t>
      </w:r>
      <w:proofErr w:type="spellEnd"/>
      <w:r w:rsidRPr="0092136F">
        <w:t xml:space="preserve"> </w:t>
      </w:r>
      <w:proofErr w:type="spellStart"/>
      <w:r w:rsidRPr="0092136F">
        <w:t>rhoncus</w:t>
      </w:r>
      <w:proofErr w:type="spellEnd"/>
      <w:r w:rsidRPr="0092136F">
        <w:t xml:space="preserve"> libero </w:t>
      </w:r>
      <w:proofErr w:type="spellStart"/>
      <w:r w:rsidRPr="0092136F">
        <w:t>ultricies</w:t>
      </w:r>
      <w:proofErr w:type="spellEnd"/>
      <w:r w:rsidRPr="0092136F">
        <w:t xml:space="preserve"> </w:t>
      </w:r>
      <w:proofErr w:type="spellStart"/>
      <w:r w:rsidRPr="0092136F">
        <w:t>sed</w:t>
      </w:r>
      <w:proofErr w:type="spellEnd"/>
      <w:r w:rsidRPr="0092136F">
        <w:t xml:space="preserve">. </w:t>
      </w:r>
      <w:proofErr w:type="spellStart"/>
      <w:r w:rsidRPr="0092136F">
        <w:t>Proinnecvenenatismetus</w:t>
      </w:r>
      <w:proofErr w:type="spellEnd"/>
      <w:r w:rsidRPr="0092136F">
        <w:t xml:space="preserve">, </w:t>
      </w:r>
      <w:proofErr w:type="spellStart"/>
      <w:r w:rsidRPr="0092136F">
        <w:t>sit</w:t>
      </w:r>
      <w:proofErr w:type="spellEnd"/>
      <w:r w:rsidRPr="0092136F">
        <w:t xml:space="preserve"> </w:t>
      </w:r>
      <w:proofErr w:type="spellStart"/>
      <w:r w:rsidRPr="0092136F">
        <w:t>ametvarius</w:t>
      </w:r>
      <w:proofErr w:type="spellEnd"/>
      <w:r w:rsidRPr="0092136F">
        <w:t xml:space="preserve"> </w:t>
      </w:r>
      <w:proofErr w:type="spellStart"/>
      <w:r w:rsidRPr="0092136F">
        <w:t>lorem</w:t>
      </w:r>
      <w:proofErr w:type="spellEnd"/>
      <w:r w:rsidRPr="0092136F">
        <w:t xml:space="preserve">. </w:t>
      </w:r>
      <w:proofErr w:type="spellStart"/>
      <w:r w:rsidRPr="00365D37">
        <w:t>Class</w:t>
      </w:r>
      <w:proofErr w:type="spellEnd"/>
      <w:r w:rsidRPr="00365D37">
        <w:t xml:space="preserve"> </w:t>
      </w:r>
      <w:proofErr w:type="spellStart"/>
      <w:r w:rsidRPr="00365D37">
        <w:t>aptenttacitisociosquadlitoratorquent</w:t>
      </w:r>
      <w:proofErr w:type="spellEnd"/>
      <w:r w:rsidRPr="00365D37">
        <w:t xml:space="preserve"> per </w:t>
      </w:r>
      <w:proofErr w:type="spellStart"/>
      <w:r w:rsidRPr="00365D37">
        <w:t>conubia</w:t>
      </w:r>
      <w:proofErr w:type="spellEnd"/>
      <w:r w:rsidRPr="00365D37">
        <w:t xml:space="preserve"> </w:t>
      </w:r>
      <w:proofErr w:type="spellStart"/>
      <w:r w:rsidRPr="00365D37">
        <w:t>nostra</w:t>
      </w:r>
      <w:proofErr w:type="spellEnd"/>
      <w:r w:rsidRPr="00365D37">
        <w:t xml:space="preserve">, per inceptoshimenaeos.Pellentesquepharetracondimentumsagittis.Aeneanadipiscingvolutpat </w:t>
      </w:r>
      <w:proofErr w:type="spellStart"/>
      <w:r w:rsidRPr="00365D37">
        <w:t>cursus</w:t>
      </w:r>
      <w:proofErr w:type="spellEnd"/>
      <w:r w:rsidRPr="00365D37">
        <w:t>.</w:t>
      </w:r>
    </w:p>
    <w:p w:rsidR="00816265" w:rsidRPr="00BE58EF" w:rsidRDefault="00816265" w:rsidP="00E02E9E">
      <w:pPr>
        <w:rPr>
          <w:rPrChange w:id="32" w:author="tpn" w:date="2015-04-26T11:55:00Z">
            <w:rPr>
              <w:lang w:val="en-US"/>
            </w:rPr>
          </w:rPrChange>
        </w:rPr>
      </w:pPr>
      <w:r w:rsidRPr="00365D37">
        <w:t xml:space="preserve">Phasellusplaceratnullaeleifendorcihendreritvehicula.Donecfacilisismauris </w:t>
      </w:r>
      <w:proofErr w:type="spellStart"/>
      <w:r w:rsidRPr="00365D37">
        <w:t>non</w:t>
      </w:r>
      <w:proofErr w:type="spellEnd"/>
      <w:r w:rsidRPr="00365D37">
        <w:t xml:space="preserve"> </w:t>
      </w:r>
      <w:proofErr w:type="spellStart"/>
      <w:r w:rsidRPr="00365D37">
        <w:t>eleifendeleifend</w:t>
      </w:r>
      <w:proofErr w:type="spellEnd"/>
      <w:r w:rsidRPr="00365D37">
        <w:t>.</w:t>
      </w:r>
      <w:proofErr w:type="spellStart"/>
      <w:r w:rsidRPr="00365D37">
        <w:t>Donecvelnisinibh</w:t>
      </w:r>
      <w:proofErr w:type="spellEnd"/>
      <w:r w:rsidRPr="00365D37">
        <w:t xml:space="preserve">. </w:t>
      </w:r>
      <w:proofErr w:type="spellStart"/>
      <w:r w:rsidRPr="00365D37">
        <w:t>Maurisplaceratvestibulumturpisetornare</w:t>
      </w:r>
      <w:proofErr w:type="spellEnd"/>
      <w:r w:rsidRPr="00365D37">
        <w:t xml:space="preserve">. </w:t>
      </w:r>
      <w:proofErr w:type="spellStart"/>
      <w:r w:rsidRPr="001A1F4D">
        <w:t>Suspendisse</w:t>
      </w:r>
      <w:proofErr w:type="spellEnd"/>
      <w:r w:rsidRPr="001A1F4D">
        <w:t xml:space="preserve"> </w:t>
      </w:r>
      <w:proofErr w:type="spellStart"/>
      <w:r w:rsidRPr="001A1F4D">
        <w:t>vitae</w:t>
      </w:r>
      <w:proofErr w:type="spellEnd"/>
      <w:r w:rsidRPr="001A1F4D">
        <w:t xml:space="preserve"> </w:t>
      </w:r>
      <w:proofErr w:type="spellStart"/>
      <w:r w:rsidRPr="001A1F4D">
        <w:t>eleifendodio</w:t>
      </w:r>
      <w:proofErr w:type="spellEnd"/>
      <w:r w:rsidRPr="001A1F4D">
        <w:t xml:space="preserve">. Ut </w:t>
      </w:r>
      <w:proofErr w:type="spellStart"/>
      <w:r w:rsidRPr="001A1F4D">
        <w:t>pretiumcondimentumrisus</w:t>
      </w:r>
      <w:proofErr w:type="spellEnd"/>
      <w:r w:rsidRPr="001A1F4D">
        <w:t xml:space="preserve">, </w:t>
      </w:r>
      <w:proofErr w:type="spellStart"/>
      <w:r w:rsidRPr="001A1F4D">
        <w:t>consequatlacinialigulafringilla</w:t>
      </w:r>
      <w:proofErr w:type="spellEnd"/>
      <w:r w:rsidRPr="001A1F4D">
        <w:t xml:space="preserve"> at. </w:t>
      </w:r>
      <w:proofErr w:type="spellStart"/>
      <w:r w:rsidRPr="001A1F4D">
        <w:t>Cum</w:t>
      </w:r>
      <w:proofErr w:type="spellEnd"/>
      <w:r w:rsidRPr="001A1F4D">
        <w:t xml:space="preserve"> </w:t>
      </w:r>
      <w:proofErr w:type="spellStart"/>
      <w:r w:rsidRPr="001A1F4D">
        <w:t>sociisnatoquepenatibusetmagnisdisparturient</w:t>
      </w:r>
      <w:proofErr w:type="spellEnd"/>
      <w:r w:rsidRPr="001A1F4D">
        <w:t xml:space="preserve"> montes, </w:t>
      </w:r>
      <w:proofErr w:type="spellStart"/>
      <w:r w:rsidRPr="001A1F4D">
        <w:t>nasceturridiculus</w:t>
      </w:r>
      <w:proofErr w:type="spellEnd"/>
      <w:r w:rsidRPr="001A1F4D">
        <w:t xml:space="preserve"> mus. </w:t>
      </w:r>
      <w:proofErr w:type="spellStart"/>
      <w:r w:rsidRPr="00BE58EF">
        <w:rPr>
          <w:rPrChange w:id="33" w:author="tpn" w:date="2015-04-26T11:55:00Z">
            <w:rPr>
              <w:lang w:val="en-US"/>
            </w:rPr>
          </w:rPrChange>
        </w:rPr>
        <w:t>Donec</w:t>
      </w:r>
      <w:proofErr w:type="spellEnd"/>
      <w:r w:rsidRPr="00BE58EF">
        <w:rPr>
          <w:rPrChange w:id="34" w:author="tpn" w:date="2015-04-26T11:55:00Z">
            <w:rPr>
              <w:lang w:val="en-US"/>
            </w:rPr>
          </w:rPrChange>
        </w:rPr>
        <w:t xml:space="preserve"> </w:t>
      </w:r>
      <w:proofErr w:type="spellStart"/>
      <w:r w:rsidRPr="00BE58EF">
        <w:rPr>
          <w:rPrChange w:id="35" w:author="tpn" w:date="2015-04-26T11:55:00Z">
            <w:rPr>
              <w:lang w:val="en-US"/>
            </w:rPr>
          </w:rPrChange>
        </w:rPr>
        <w:t>et</w:t>
      </w:r>
      <w:proofErr w:type="spellEnd"/>
      <w:r w:rsidRPr="00BE58EF">
        <w:rPr>
          <w:rPrChange w:id="36" w:author="tpn" w:date="2015-04-26T11:55:00Z">
            <w:rPr>
              <w:lang w:val="en-US"/>
            </w:rPr>
          </w:rPrChange>
        </w:rPr>
        <w:t xml:space="preserve"> </w:t>
      </w:r>
      <w:proofErr w:type="spellStart"/>
      <w:r w:rsidRPr="00BE58EF">
        <w:rPr>
          <w:rPrChange w:id="37" w:author="tpn" w:date="2015-04-26T11:55:00Z">
            <w:rPr>
              <w:lang w:val="en-US"/>
            </w:rPr>
          </w:rPrChange>
        </w:rPr>
        <w:t>euismodfelis</w:t>
      </w:r>
      <w:proofErr w:type="spellEnd"/>
      <w:r w:rsidRPr="00BE58EF">
        <w:rPr>
          <w:rPrChange w:id="38" w:author="tpn" w:date="2015-04-26T11:55:00Z">
            <w:rPr>
              <w:lang w:val="en-US"/>
            </w:rPr>
          </w:rPrChange>
        </w:rPr>
        <w:t>.</w:t>
      </w:r>
    </w:p>
    <w:p w:rsidR="00816265" w:rsidRPr="001A1F4D" w:rsidRDefault="00816265" w:rsidP="00E02E9E">
      <w:r w:rsidRPr="0092136F">
        <w:t xml:space="preserve">In </w:t>
      </w:r>
      <w:proofErr w:type="spellStart"/>
      <w:r w:rsidRPr="0092136F">
        <w:t>non</w:t>
      </w:r>
      <w:proofErr w:type="spellEnd"/>
      <w:r w:rsidRPr="0092136F">
        <w:t xml:space="preserve"> </w:t>
      </w:r>
      <w:proofErr w:type="spellStart"/>
      <w:r w:rsidRPr="0092136F">
        <w:t>diam</w:t>
      </w:r>
      <w:proofErr w:type="spellEnd"/>
      <w:r w:rsidRPr="0092136F">
        <w:t xml:space="preserve"> </w:t>
      </w:r>
      <w:proofErr w:type="spellStart"/>
      <w:r w:rsidRPr="0092136F">
        <w:t>nisi</w:t>
      </w:r>
      <w:proofErr w:type="spellEnd"/>
      <w:r w:rsidRPr="0092136F">
        <w:t>.</w:t>
      </w:r>
      <w:proofErr w:type="spellStart"/>
      <w:r w:rsidRPr="0092136F">
        <w:t>Sedimperdietscelerisque</w:t>
      </w:r>
      <w:proofErr w:type="spellEnd"/>
      <w:r w:rsidRPr="0092136F">
        <w:t xml:space="preserve"> libero, a </w:t>
      </w:r>
      <w:proofErr w:type="spellStart"/>
      <w:r w:rsidRPr="0092136F">
        <w:t>hendreritorcipulvinar</w:t>
      </w:r>
      <w:proofErr w:type="spellEnd"/>
      <w:r w:rsidRPr="0092136F">
        <w:t xml:space="preserve"> in.</w:t>
      </w:r>
      <w:proofErr w:type="spellStart"/>
      <w:r w:rsidRPr="001A1F4D">
        <w:t>Aliquamdignissimipsum</w:t>
      </w:r>
      <w:proofErr w:type="spellEnd"/>
      <w:r w:rsidRPr="001A1F4D">
        <w:t xml:space="preserve"> </w:t>
      </w:r>
      <w:proofErr w:type="spellStart"/>
      <w:r w:rsidRPr="001A1F4D">
        <w:t>ipsum</w:t>
      </w:r>
      <w:proofErr w:type="spellEnd"/>
      <w:r w:rsidRPr="001A1F4D">
        <w:t xml:space="preserve">, </w:t>
      </w:r>
      <w:proofErr w:type="spellStart"/>
      <w:r w:rsidRPr="001A1F4D">
        <w:t>fermentumcursusorcialiquam</w:t>
      </w:r>
      <w:proofErr w:type="spellEnd"/>
      <w:r w:rsidRPr="001A1F4D">
        <w:t xml:space="preserve"> </w:t>
      </w:r>
      <w:proofErr w:type="spellStart"/>
      <w:r w:rsidRPr="001A1F4D">
        <w:t>vitae</w:t>
      </w:r>
      <w:proofErr w:type="spellEnd"/>
      <w:r w:rsidRPr="001A1F4D">
        <w:t xml:space="preserve">. </w:t>
      </w:r>
      <w:proofErr w:type="spellStart"/>
      <w:r w:rsidRPr="001A1F4D">
        <w:t>Duisvolutpatsitametleo</w:t>
      </w:r>
      <w:proofErr w:type="spellEnd"/>
      <w:r w:rsidRPr="001A1F4D">
        <w:t xml:space="preserve"> ut </w:t>
      </w:r>
      <w:proofErr w:type="spellStart"/>
      <w:r w:rsidRPr="001A1F4D">
        <w:t>lacinia</w:t>
      </w:r>
      <w:proofErr w:type="spellEnd"/>
      <w:r w:rsidRPr="001A1F4D">
        <w:t xml:space="preserve">. </w:t>
      </w:r>
      <w:proofErr w:type="spellStart"/>
      <w:r w:rsidRPr="001A1F4D">
        <w:t>Suspendissemalesuada</w:t>
      </w:r>
      <w:proofErr w:type="spellEnd"/>
      <w:r w:rsidRPr="001A1F4D">
        <w:t xml:space="preserve"> </w:t>
      </w:r>
      <w:proofErr w:type="spellStart"/>
      <w:r w:rsidRPr="001A1F4D">
        <w:t>vitae</w:t>
      </w:r>
      <w:proofErr w:type="spellEnd"/>
      <w:r w:rsidRPr="001A1F4D">
        <w:t xml:space="preserve"> </w:t>
      </w:r>
      <w:proofErr w:type="spellStart"/>
      <w:r w:rsidRPr="001A1F4D">
        <w:t>dolornecsuscipit</w:t>
      </w:r>
      <w:proofErr w:type="spellEnd"/>
      <w:r w:rsidRPr="001A1F4D">
        <w:t xml:space="preserve">. </w:t>
      </w:r>
      <w:proofErr w:type="spellStart"/>
      <w:r w:rsidRPr="001A1F4D">
        <w:t>Nunc</w:t>
      </w:r>
      <w:proofErr w:type="spellEnd"/>
      <w:r w:rsidRPr="001A1F4D">
        <w:t xml:space="preserve"> id </w:t>
      </w:r>
      <w:proofErr w:type="spellStart"/>
      <w:r w:rsidRPr="001A1F4D">
        <w:t>interdumquam</w:t>
      </w:r>
      <w:proofErr w:type="spellEnd"/>
      <w:r w:rsidRPr="001A1F4D">
        <w:t xml:space="preserve">. </w:t>
      </w:r>
      <w:proofErr w:type="spellStart"/>
      <w:r w:rsidRPr="001A1F4D">
        <w:t>Donecauctor</w:t>
      </w:r>
      <w:proofErr w:type="spellEnd"/>
      <w:r w:rsidRPr="001A1F4D">
        <w:t xml:space="preserve"> magna </w:t>
      </w:r>
      <w:proofErr w:type="spellStart"/>
      <w:r w:rsidRPr="001A1F4D">
        <w:t>molliselitsuscipit</w:t>
      </w:r>
      <w:proofErr w:type="spellEnd"/>
      <w:r w:rsidRPr="001A1F4D">
        <w:t xml:space="preserve">, </w:t>
      </w:r>
      <w:proofErr w:type="spellStart"/>
      <w:r w:rsidRPr="001A1F4D">
        <w:t>rhoncusullamcorperrisusvenenatis</w:t>
      </w:r>
      <w:proofErr w:type="spellEnd"/>
      <w:r w:rsidRPr="001A1F4D">
        <w:t>.</w:t>
      </w:r>
    </w:p>
    <w:p w:rsidR="00166C8F" w:rsidRDefault="00166C8F" w:rsidP="00166C8F">
      <w:pPr>
        <w:spacing w:after="0"/>
        <w:rPr>
          <w:rFonts w:cs="Arial"/>
          <w:szCs w:val="24"/>
        </w:rPr>
      </w:pPr>
    </w:p>
    <w:p w:rsidR="00AA49DB" w:rsidRPr="00816265" w:rsidRDefault="00166C8F" w:rsidP="00816265">
      <w:pPr>
        <w:spacing w:after="0"/>
        <w:ind w:firstLine="0"/>
      </w:pPr>
      <w:r w:rsidRPr="00F32223">
        <w:rPr>
          <w:rFonts w:cs="Arial"/>
          <w:b/>
          <w:szCs w:val="24"/>
        </w:rPr>
        <w:t>Palavras-chav</w:t>
      </w:r>
      <w:r w:rsidR="009E6575" w:rsidRPr="00F32223">
        <w:rPr>
          <w:rFonts w:cs="Arial"/>
          <w:b/>
          <w:szCs w:val="24"/>
        </w:rPr>
        <w:t>e:</w:t>
      </w:r>
      <w:r w:rsidR="00816265">
        <w:rPr>
          <w:rFonts w:cs="Arial"/>
          <w:szCs w:val="24"/>
        </w:rPr>
        <w:t xml:space="preserve">palavra, teste, </w:t>
      </w:r>
      <w:proofErr w:type="spellStart"/>
      <w:r w:rsidR="00816265">
        <w:rPr>
          <w:rFonts w:cs="Arial"/>
          <w:szCs w:val="24"/>
        </w:rPr>
        <w:t>blevers</w:t>
      </w:r>
      <w:proofErr w:type="spellEnd"/>
      <w:r w:rsidR="00D2797C" w:rsidRPr="00816265">
        <w:rPr>
          <w:rFonts w:cs="Arial"/>
          <w:szCs w:val="24"/>
        </w:rPr>
        <w:t>.</w:t>
      </w:r>
      <w:r w:rsidR="00D2797C" w:rsidRPr="00816265">
        <w:br w:type="page"/>
      </w:r>
    </w:p>
    <w:p w:rsidR="00166C8F" w:rsidRPr="00832D4C" w:rsidRDefault="00D2797C" w:rsidP="00F32223">
      <w:pPr>
        <w:pStyle w:val="SemEspaamento"/>
        <w:rPr>
          <w:lang w:val="en-US"/>
        </w:rPr>
      </w:pPr>
      <w:r w:rsidRPr="00832D4C">
        <w:rPr>
          <w:lang w:val="en-US"/>
        </w:rPr>
        <w:lastRenderedPageBreak/>
        <w:t>Abstract</w:t>
      </w:r>
    </w:p>
    <w:p w:rsidR="00166C8F" w:rsidRPr="00832D4C" w:rsidRDefault="00166C8F" w:rsidP="00166C8F">
      <w:pPr>
        <w:spacing w:after="0"/>
        <w:rPr>
          <w:lang w:val="en-US"/>
        </w:rPr>
      </w:pPr>
    </w:p>
    <w:p w:rsidR="00816265" w:rsidRPr="0092136F" w:rsidRDefault="00816265" w:rsidP="00816265">
      <w:proofErr w:type="spellStart"/>
      <w:r w:rsidRPr="00816265">
        <w:rPr>
          <w:lang w:val="en-US"/>
        </w:rPr>
        <w:t>Ut</w:t>
      </w:r>
      <w:proofErr w:type="spellEnd"/>
      <w:r w:rsidRPr="00816265">
        <w:rPr>
          <w:lang w:val="en-US"/>
        </w:rPr>
        <w:t xml:space="preserve"> tempus </w:t>
      </w:r>
      <w:proofErr w:type="spellStart"/>
      <w:r w:rsidRPr="00816265">
        <w:rPr>
          <w:lang w:val="en-US"/>
        </w:rPr>
        <w:t>mattisporttitor</w:t>
      </w:r>
      <w:proofErr w:type="spellEnd"/>
      <w:r w:rsidRPr="00816265">
        <w:rPr>
          <w:lang w:val="en-US"/>
        </w:rPr>
        <w:t xml:space="preserve">. Maecenas </w:t>
      </w:r>
      <w:proofErr w:type="spellStart"/>
      <w:r w:rsidRPr="00816265">
        <w:rPr>
          <w:lang w:val="en-US"/>
        </w:rPr>
        <w:t>eratlectus</w:t>
      </w:r>
      <w:proofErr w:type="spellEnd"/>
      <w:r w:rsidRPr="00816265">
        <w:rPr>
          <w:lang w:val="en-US"/>
        </w:rPr>
        <w:t xml:space="preserve">, </w:t>
      </w:r>
      <w:proofErr w:type="spellStart"/>
      <w:r w:rsidRPr="00816265">
        <w:rPr>
          <w:lang w:val="en-US"/>
        </w:rPr>
        <w:t>tincidunt</w:t>
      </w:r>
      <w:proofErr w:type="spellEnd"/>
      <w:r w:rsidRPr="00816265">
        <w:rPr>
          <w:lang w:val="en-US"/>
        </w:rPr>
        <w:t xml:space="preserve"> non </w:t>
      </w:r>
      <w:proofErr w:type="spellStart"/>
      <w:r w:rsidRPr="00816265">
        <w:rPr>
          <w:lang w:val="en-US"/>
        </w:rPr>
        <w:t>egestaset</w:t>
      </w:r>
      <w:proofErr w:type="spellEnd"/>
      <w:r w:rsidRPr="00816265">
        <w:rPr>
          <w:lang w:val="en-US"/>
        </w:rPr>
        <w:t xml:space="preserve">, </w:t>
      </w:r>
      <w:proofErr w:type="spellStart"/>
      <w:r w:rsidRPr="00816265">
        <w:rPr>
          <w:lang w:val="en-US"/>
        </w:rPr>
        <w:t>sodalesegeturna</w:t>
      </w:r>
      <w:proofErr w:type="spellEnd"/>
      <w:r w:rsidRPr="00816265">
        <w:rPr>
          <w:lang w:val="en-US"/>
        </w:rPr>
        <w:t xml:space="preserve">. </w:t>
      </w:r>
      <w:proofErr w:type="spellStart"/>
      <w:r w:rsidRPr="00816265">
        <w:t>Nullafacilisi</w:t>
      </w:r>
      <w:proofErr w:type="spellEnd"/>
      <w:r w:rsidRPr="00816265">
        <w:t xml:space="preserve">. </w:t>
      </w:r>
      <w:proofErr w:type="spellStart"/>
      <w:r w:rsidRPr="00816265">
        <w:t>Fusceullamcorper</w:t>
      </w:r>
      <w:proofErr w:type="spellEnd"/>
      <w:r w:rsidRPr="00816265">
        <w:t xml:space="preserve"> urna eu </w:t>
      </w:r>
      <w:proofErr w:type="spellStart"/>
      <w:r w:rsidRPr="00816265">
        <w:t>aliquampharetra</w:t>
      </w:r>
      <w:proofErr w:type="spellEnd"/>
      <w:r w:rsidRPr="00816265">
        <w:t xml:space="preserve">. </w:t>
      </w:r>
      <w:proofErr w:type="spellStart"/>
      <w:r w:rsidRPr="00816265">
        <w:t>Integercursusconguemetussedultricies</w:t>
      </w:r>
      <w:proofErr w:type="spellEnd"/>
      <w:r w:rsidRPr="00816265">
        <w:t xml:space="preserve">. In ut </w:t>
      </w:r>
      <w:proofErr w:type="spellStart"/>
      <w:r w:rsidRPr="00816265">
        <w:t>velitornare</w:t>
      </w:r>
      <w:proofErr w:type="spellEnd"/>
      <w:r w:rsidRPr="00816265">
        <w:t xml:space="preserve">, </w:t>
      </w:r>
      <w:proofErr w:type="spellStart"/>
      <w:r w:rsidRPr="00816265">
        <w:t>iaculisturpisvel</w:t>
      </w:r>
      <w:proofErr w:type="spellEnd"/>
      <w:r w:rsidRPr="00816265">
        <w:t xml:space="preserve">, </w:t>
      </w:r>
      <w:proofErr w:type="spellStart"/>
      <w:r w:rsidRPr="00816265">
        <w:t>viverra</w:t>
      </w:r>
      <w:proofErr w:type="spellEnd"/>
      <w:r w:rsidRPr="00816265">
        <w:t xml:space="preserve"> </w:t>
      </w:r>
      <w:proofErr w:type="spellStart"/>
      <w:r w:rsidRPr="00816265">
        <w:t>ipsum</w:t>
      </w:r>
      <w:proofErr w:type="spellEnd"/>
      <w:r w:rsidRPr="00816265">
        <w:t xml:space="preserve">. </w:t>
      </w:r>
      <w:proofErr w:type="spellStart"/>
      <w:r w:rsidRPr="00816265">
        <w:t>Proininterdum</w:t>
      </w:r>
      <w:proofErr w:type="spellEnd"/>
      <w:r w:rsidRPr="00816265">
        <w:t xml:space="preserve"> id </w:t>
      </w:r>
      <w:proofErr w:type="spellStart"/>
      <w:r w:rsidRPr="00816265">
        <w:t>dolor</w:t>
      </w:r>
      <w:proofErr w:type="spellEnd"/>
      <w:r w:rsidRPr="00816265">
        <w:t xml:space="preserve"> id </w:t>
      </w:r>
      <w:proofErr w:type="spellStart"/>
      <w:r w:rsidRPr="00816265">
        <w:t>hendrerit</w:t>
      </w:r>
      <w:proofErr w:type="spellEnd"/>
      <w:r w:rsidRPr="00816265">
        <w:t xml:space="preserve">. </w:t>
      </w:r>
      <w:proofErr w:type="spellStart"/>
      <w:r w:rsidRPr="00816265">
        <w:t>Maurisnecpuruspellentesque</w:t>
      </w:r>
      <w:proofErr w:type="spellEnd"/>
      <w:r w:rsidRPr="00816265">
        <w:t xml:space="preserve">, </w:t>
      </w:r>
      <w:proofErr w:type="spellStart"/>
      <w:r w:rsidRPr="00816265">
        <w:t>blanditauguesagittis</w:t>
      </w:r>
      <w:proofErr w:type="spellEnd"/>
      <w:r w:rsidRPr="00816265">
        <w:t xml:space="preserve">, </w:t>
      </w:r>
      <w:proofErr w:type="spellStart"/>
      <w:r w:rsidRPr="00816265">
        <w:t>euismodtortor</w:t>
      </w:r>
      <w:proofErr w:type="spellEnd"/>
      <w:r w:rsidRPr="00816265">
        <w:t xml:space="preserve">. </w:t>
      </w:r>
      <w:proofErr w:type="spellStart"/>
      <w:r w:rsidRPr="00816265">
        <w:t>Phasellushendrerit</w:t>
      </w:r>
      <w:proofErr w:type="spellEnd"/>
      <w:r w:rsidRPr="00816265">
        <w:t xml:space="preserve"> ante </w:t>
      </w:r>
      <w:proofErr w:type="spellStart"/>
      <w:r w:rsidRPr="00816265">
        <w:t>at</w:t>
      </w:r>
      <w:proofErr w:type="spellEnd"/>
      <w:r w:rsidRPr="00816265">
        <w:t xml:space="preserve"> libero </w:t>
      </w:r>
      <w:proofErr w:type="spellStart"/>
      <w:r w:rsidRPr="00816265">
        <w:t>luctusrutrum</w:t>
      </w:r>
      <w:proofErr w:type="spellEnd"/>
      <w:r w:rsidRPr="00816265">
        <w:t xml:space="preserve">. </w:t>
      </w:r>
      <w:proofErr w:type="spellStart"/>
      <w:r w:rsidRPr="00816265">
        <w:t>Morbiveltristiquetortor</w:t>
      </w:r>
      <w:proofErr w:type="spellEnd"/>
      <w:r w:rsidRPr="00816265">
        <w:t xml:space="preserve">. </w:t>
      </w:r>
      <w:proofErr w:type="spellStart"/>
      <w:r w:rsidRPr="00816265">
        <w:t>Donecfeugiatmolestiealiquam</w:t>
      </w:r>
      <w:proofErr w:type="spellEnd"/>
      <w:r w:rsidRPr="00816265">
        <w:t xml:space="preserve">. </w:t>
      </w:r>
      <w:proofErr w:type="spellStart"/>
      <w:r w:rsidRPr="00816265">
        <w:t>Aeneanvestibulumfringillalacusaceuismod</w:t>
      </w:r>
      <w:proofErr w:type="spellEnd"/>
      <w:r w:rsidRPr="00816265">
        <w:t xml:space="preserve">. </w:t>
      </w:r>
      <w:proofErr w:type="spellStart"/>
      <w:r w:rsidRPr="00816265">
        <w:t>Maecenas</w:t>
      </w:r>
      <w:proofErr w:type="spellEnd"/>
      <w:r w:rsidRPr="00816265">
        <w:t xml:space="preserve"> </w:t>
      </w:r>
      <w:proofErr w:type="spellStart"/>
      <w:r w:rsidRPr="00816265">
        <w:t>vitae</w:t>
      </w:r>
      <w:proofErr w:type="spellEnd"/>
      <w:r w:rsidRPr="00816265">
        <w:t xml:space="preserve"> </w:t>
      </w:r>
      <w:proofErr w:type="spellStart"/>
      <w:r w:rsidRPr="00816265">
        <w:t>nibhatlorem</w:t>
      </w:r>
      <w:proofErr w:type="spellEnd"/>
      <w:r w:rsidRPr="00816265">
        <w:t xml:space="preserve"> </w:t>
      </w:r>
      <w:proofErr w:type="spellStart"/>
      <w:r w:rsidRPr="00816265">
        <w:t>tempus</w:t>
      </w:r>
      <w:proofErr w:type="spellEnd"/>
      <w:r w:rsidRPr="00816265">
        <w:t xml:space="preserve"> </w:t>
      </w:r>
      <w:proofErr w:type="spellStart"/>
      <w:r w:rsidRPr="00816265">
        <w:t>fringillasitamet</w:t>
      </w:r>
      <w:proofErr w:type="spellEnd"/>
      <w:r w:rsidRPr="00816265">
        <w:t xml:space="preserve"> quis </w:t>
      </w:r>
      <w:proofErr w:type="spellStart"/>
      <w:r w:rsidRPr="00816265">
        <w:t>felis</w:t>
      </w:r>
      <w:proofErr w:type="spellEnd"/>
      <w:r w:rsidRPr="00816265">
        <w:t xml:space="preserve">. </w:t>
      </w:r>
      <w:proofErr w:type="spellStart"/>
      <w:r w:rsidRPr="00816265">
        <w:t>Donecetpulvinarnisl</w:t>
      </w:r>
      <w:proofErr w:type="spellEnd"/>
      <w:r w:rsidRPr="00816265">
        <w:t>.</w:t>
      </w:r>
      <w:proofErr w:type="spellStart"/>
      <w:r w:rsidRPr="00816265">
        <w:t>Quisque</w:t>
      </w:r>
      <w:proofErr w:type="spellEnd"/>
      <w:r w:rsidRPr="00816265">
        <w:t xml:space="preserve"> id </w:t>
      </w:r>
      <w:proofErr w:type="spellStart"/>
      <w:r w:rsidRPr="00816265">
        <w:t>lectusquam</w:t>
      </w:r>
      <w:proofErr w:type="spellEnd"/>
      <w:r w:rsidRPr="00816265">
        <w:t xml:space="preserve">. </w:t>
      </w:r>
      <w:proofErr w:type="spellStart"/>
      <w:r w:rsidRPr="00816265">
        <w:t>Nullalaoreettelluset</w:t>
      </w:r>
      <w:proofErr w:type="spellEnd"/>
      <w:r w:rsidRPr="00816265">
        <w:t xml:space="preserve"> mi </w:t>
      </w:r>
      <w:proofErr w:type="spellStart"/>
      <w:r w:rsidRPr="00816265">
        <w:t>ullamcorper</w:t>
      </w:r>
      <w:proofErr w:type="spellEnd"/>
      <w:r w:rsidRPr="00816265">
        <w:t xml:space="preserve">, ut </w:t>
      </w:r>
      <w:proofErr w:type="spellStart"/>
      <w:r w:rsidRPr="00816265">
        <w:t>egestas</w:t>
      </w:r>
      <w:proofErr w:type="spellEnd"/>
      <w:r w:rsidRPr="00816265">
        <w:t xml:space="preserve"> urna </w:t>
      </w:r>
      <w:proofErr w:type="spellStart"/>
      <w:r w:rsidRPr="00816265">
        <w:t>imperdiet</w:t>
      </w:r>
      <w:proofErr w:type="spellEnd"/>
      <w:r w:rsidRPr="00816265">
        <w:t xml:space="preserve">. </w:t>
      </w:r>
      <w:proofErr w:type="spellStart"/>
      <w:r w:rsidRPr="00816265">
        <w:t>Donec</w:t>
      </w:r>
      <w:proofErr w:type="spellEnd"/>
      <w:r w:rsidRPr="00816265">
        <w:t xml:space="preserve"> </w:t>
      </w:r>
      <w:proofErr w:type="spellStart"/>
      <w:r w:rsidRPr="00816265">
        <w:t>vitae</w:t>
      </w:r>
      <w:proofErr w:type="spellEnd"/>
      <w:r w:rsidRPr="00816265">
        <w:t xml:space="preserve"> </w:t>
      </w:r>
      <w:proofErr w:type="spellStart"/>
      <w:r w:rsidRPr="00816265">
        <w:t>tortordui</w:t>
      </w:r>
      <w:proofErr w:type="spellEnd"/>
      <w:r w:rsidRPr="00816265">
        <w:t xml:space="preserve">. </w:t>
      </w:r>
      <w:proofErr w:type="spellStart"/>
      <w:r w:rsidRPr="00816265">
        <w:t>Cum</w:t>
      </w:r>
      <w:proofErr w:type="spellEnd"/>
      <w:r w:rsidRPr="00816265">
        <w:t xml:space="preserve"> </w:t>
      </w:r>
      <w:proofErr w:type="spellStart"/>
      <w:r w:rsidRPr="00816265">
        <w:t>sociisnatoquepenatibusetmagnisdisparturient</w:t>
      </w:r>
      <w:proofErr w:type="spellEnd"/>
      <w:r w:rsidRPr="00816265">
        <w:t xml:space="preserve"> montes, </w:t>
      </w:r>
      <w:proofErr w:type="spellStart"/>
      <w:r w:rsidRPr="00816265">
        <w:t>nasceturridiculus</w:t>
      </w:r>
      <w:proofErr w:type="spellEnd"/>
      <w:r w:rsidRPr="00816265">
        <w:t xml:space="preserve"> mus. </w:t>
      </w:r>
      <w:proofErr w:type="spellStart"/>
      <w:r w:rsidRPr="00816265">
        <w:t>Nunc</w:t>
      </w:r>
      <w:proofErr w:type="spellEnd"/>
      <w:r w:rsidRPr="00816265">
        <w:t xml:space="preserve"> </w:t>
      </w:r>
      <w:proofErr w:type="spellStart"/>
      <w:r w:rsidRPr="00816265">
        <w:t>necarcuvel</w:t>
      </w:r>
      <w:proofErr w:type="spellEnd"/>
      <w:r w:rsidRPr="00816265">
        <w:t xml:space="preserve"> sem </w:t>
      </w:r>
      <w:proofErr w:type="spellStart"/>
      <w:r w:rsidRPr="00816265">
        <w:t>posueremattis</w:t>
      </w:r>
      <w:proofErr w:type="spellEnd"/>
      <w:r w:rsidRPr="00816265">
        <w:t xml:space="preserve"> </w:t>
      </w:r>
      <w:proofErr w:type="spellStart"/>
      <w:r w:rsidRPr="00816265">
        <w:t>non</w:t>
      </w:r>
      <w:proofErr w:type="spellEnd"/>
      <w:r w:rsidRPr="00816265">
        <w:t xml:space="preserve"> </w:t>
      </w:r>
      <w:proofErr w:type="spellStart"/>
      <w:r w:rsidRPr="00816265">
        <w:t>sitametaugue</w:t>
      </w:r>
      <w:proofErr w:type="spellEnd"/>
      <w:r w:rsidRPr="00816265">
        <w:t xml:space="preserve">. </w:t>
      </w:r>
      <w:proofErr w:type="spellStart"/>
      <w:r w:rsidRPr="00816265">
        <w:rPr>
          <w:lang w:val="en-US"/>
        </w:rPr>
        <w:t>Phasellusiaculisvelitlectus</w:t>
      </w:r>
      <w:proofErr w:type="spellEnd"/>
      <w:r w:rsidRPr="00816265">
        <w:rPr>
          <w:lang w:val="en-US"/>
        </w:rPr>
        <w:t xml:space="preserve">, </w:t>
      </w:r>
      <w:proofErr w:type="spellStart"/>
      <w:r w:rsidRPr="00816265">
        <w:rPr>
          <w:lang w:val="en-US"/>
        </w:rPr>
        <w:t>utconsectetur</w:t>
      </w:r>
      <w:proofErr w:type="spellEnd"/>
      <w:r w:rsidRPr="00816265">
        <w:rPr>
          <w:lang w:val="en-US"/>
        </w:rPr>
        <w:t xml:space="preserve"> magna </w:t>
      </w:r>
      <w:proofErr w:type="spellStart"/>
      <w:r w:rsidRPr="00816265">
        <w:rPr>
          <w:lang w:val="en-US"/>
        </w:rPr>
        <w:t>pellentesque</w:t>
      </w:r>
      <w:proofErr w:type="spellEnd"/>
      <w:r w:rsidRPr="00816265">
        <w:rPr>
          <w:lang w:val="en-US"/>
        </w:rPr>
        <w:t xml:space="preserve"> sit </w:t>
      </w:r>
      <w:proofErr w:type="spellStart"/>
      <w:r w:rsidRPr="00816265">
        <w:rPr>
          <w:lang w:val="en-US"/>
        </w:rPr>
        <w:t>amet</w:t>
      </w:r>
      <w:proofErr w:type="spellEnd"/>
      <w:r w:rsidRPr="00816265">
        <w:rPr>
          <w:lang w:val="en-US"/>
        </w:rPr>
        <w:t xml:space="preserve">. </w:t>
      </w:r>
      <w:r w:rsidRPr="0092136F">
        <w:rPr>
          <w:lang w:val="en-US"/>
        </w:rPr>
        <w:t xml:space="preserve">In </w:t>
      </w:r>
      <w:proofErr w:type="spellStart"/>
      <w:r w:rsidRPr="0092136F">
        <w:rPr>
          <w:lang w:val="en-US"/>
        </w:rPr>
        <w:t>sedtellusauctor</w:t>
      </w:r>
      <w:proofErr w:type="spellEnd"/>
      <w:r w:rsidRPr="0092136F">
        <w:rPr>
          <w:lang w:val="en-US"/>
        </w:rPr>
        <w:t xml:space="preserve">, </w:t>
      </w:r>
      <w:proofErr w:type="spellStart"/>
      <w:r w:rsidRPr="0092136F">
        <w:rPr>
          <w:lang w:val="en-US"/>
        </w:rPr>
        <w:t>elementumpurusvel</w:t>
      </w:r>
      <w:proofErr w:type="spellEnd"/>
      <w:r w:rsidRPr="0092136F">
        <w:rPr>
          <w:lang w:val="en-US"/>
        </w:rPr>
        <w:t xml:space="preserve">, </w:t>
      </w:r>
      <w:proofErr w:type="spellStart"/>
      <w:r w:rsidRPr="0092136F">
        <w:rPr>
          <w:lang w:val="en-US"/>
        </w:rPr>
        <w:t>porta</w:t>
      </w:r>
      <w:proofErr w:type="spellEnd"/>
      <w:r w:rsidRPr="0092136F">
        <w:rPr>
          <w:lang w:val="en-US"/>
        </w:rPr>
        <w:t xml:space="preserve"> </w:t>
      </w:r>
      <w:proofErr w:type="spellStart"/>
      <w:r w:rsidRPr="0092136F">
        <w:rPr>
          <w:lang w:val="en-US"/>
        </w:rPr>
        <w:t>augue</w:t>
      </w:r>
      <w:proofErr w:type="spellEnd"/>
      <w:r w:rsidRPr="0092136F">
        <w:rPr>
          <w:lang w:val="en-US"/>
        </w:rPr>
        <w:t xml:space="preserve">. </w:t>
      </w:r>
      <w:proofErr w:type="spellStart"/>
      <w:r w:rsidRPr="00816265">
        <w:t>Quisque</w:t>
      </w:r>
      <w:proofErr w:type="spellEnd"/>
      <w:r w:rsidRPr="00816265">
        <w:t xml:space="preserve"> id </w:t>
      </w:r>
      <w:proofErr w:type="spellStart"/>
      <w:r w:rsidRPr="00816265">
        <w:t>diam</w:t>
      </w:r>
      <w:proofErr w:type="spellEnd"/>
      <w:r w:rsidRPr="00816265">
        <w:t xml:space="preserve"> a mi </w:t>
      </w:r>
      <w:proofErr w:type="spellStart"/>
      <w:r w:rsidRPr="00816265">
        <w:t>viverracongue</w:t>
      </w:r>
      <w:proofErr w:type="spellEnd"/>
      <w:r w:rsidRPr="00816265">
        <w:t xml:space="preserve">. </w:t>
      </w:r>
      <w:proofErr w:type="spellStart"/>
      <w:r w:rsidRPr="00816265">
        <w:t>Vivamuspharetraelitat</w:t>
      </w:r>
      <w:proofErr w:type="spellEnd"/>
      <w:r w:rsidRPr="00816265">
        <w:t xml:space="preserve"> sem </w:t>
      </w:r>
      <w:proofErr w:type="spellStart"/>
      <w:r w:rsidRPr="00816265">
        <w:t>dignissimcommodo</w:t>
      </w:r>
      <w:proofErr w:type="spellEnd"/>
      <w:r w:rsidRPr="00816265">
        <w:t xml:space="preserve"> a </w:t>
      </w:r>
      <w:proofErr w:type="spellStart"/>
      <w:r w:rsidRPr="00816265">
        <w:t>egetnisl</w:t>
      </w:r>
      <w:proofErr w:type="spellEnd"/>
      <w:r w:rsidRPr="00816265">
        <w:t xml:space="preserve">. </w:t>
      </w:r>
      <w:proofErr w:type="spellStart"/>
      <w:r w:rsidRPr="00816265">
        <w:t>Pellentesquehabitantmorbitristiquesenectusetnetus</w:t>
      </w:r>
      <w:proofErr w:type="spellEnd"/>
      <w:r w:rsidRPr="00816265">
        <w:t xml:space="preserve"> </w:t>
      </w:r>
      <w:proofErr w:type="spellStart"/>
      <w:r w:rsidRPr="00816265">
        <w:t>et</w:t>
      </w:r>
      <w:proofErr w:type="spellEnd"/>
      <w:r w:rsidRPr="00816265">
        <w:t xml:space="preserve"> </w:t>
      </w:r>
      <w:proofErr w:type="spellStart"/>
      <w:r w:rsidRPr="00816265">
        <w:t>malesuada</w:t>
      </w:r>
      <w:proofErr w:type="spellEnd"/>
      <w:r w:rsidRPr="00816265">
        <w:t xml:space="preserve"> </w:t>
      </w:r>
      <w:proofErr w:type="spellStart"/>
      <w:r w:rsidRPr="00816265">
        <w:t>fames</w:t>
      </w:r>
      <w:proofErr w:type="spellEnd"/>
      <w:r w:rsidRPr="00816265">
        <w:t xml:space="preserve"> </w:t>
      </w:r>
      <w:proofErr w:type="spellStart"/>
      <w:r w:rsidRPr="00816265">
        <w:t>ac</w:t>
      </w:r>
      <w:proofErr w:type="spellEnd"/>
      <w:r w:rsidRPr="00816265">
        <w:t xml:space="preserve"> </w:t>
      </w:r>
      <w:proofErr w:type="spellStart"/>
      <w:r w:rsidRPr="00816265">
        <w:t>turpisegestas</w:t>
      </w:r>
      <w:proofErr w:type="spellEnd"/>
      <w:r w:rsidRPr="00816265">
        <w:t xml:space="preserve">. </w:t>
      </w:r>
      <w:proofErr w:type="spellStart"/>
      <w:r w:rsidRPr="0092136F">
        <w:t>Prointristiquearcu</w:t>
      </w:r>
      <w:proofErr w:type="spellEnd"/>
      <w:r w:rsidRPr="0092136F">
        <w:t xml:space="preserve"> </w:t>
      </w:r>
      <w:proofErr w:type="spellStart"/>
      <w:r w:rsidRPr="0092136F">
        <w:t>vitae</w:t>
      </w:r>
      <w:proofErr w:type="spellEnd"/>
      <w:r w:rsidRPr="0092136F">
        <w:t xml:space="preserve"> </w:t>
      </w:r>
      <w:proofErr w:type="spellStart"/>
      <w:r w:rsidRPr="0092136F">
        <w:t>lectushendreritullamcorper</w:t>
      </w:r>
      <w:proofErr w:type="spellEnd"/>
      <w:r w:rsidRPr="0092136F">
        <w:t>.</w:t>
      </w:r>
    </w:p>
    <w:p w:rsidR="00166C8F" w:rsidRPr="0092136F" w:rsidRDefault="00166C8F" w:rsidP="00F32223"/>
    <w:p w:rsidR="00E02E9E" w:rsidRPr="0092136F" w:rsidRDefault="00D2797C" w:rsidP="00E02E9E">
      <w:pPr>
        <w:spacing w:after="0"/>
        <w:ind w:firstLine="0"/>
        <w:rPr>
          <w:rFonts w:cs="Arial"/>
          <w:szCs w:val="24"/>
        </w:rPr>
      </w:pPr>
      <w:proofErr w:type="spellStart"/>
      <w:r w:rsidRPr="0092136F">
        <w:rPr>
          <w:b/>
        </w:rPr>
        <w:t>Keywords</w:t>
      </w:r>
      <w:proofErr w:type="spellEnd"/>
      <w:r w:rsidRPr="0092136F">
        <w:rPr>
          <w:b/>
        </w:rPr>
        <w:t>:</w:t>
      </w:r>
      <w:proofErr w:type="spellStart"/>
      <w:r w:rsidR="00E02E9E" w:rsidRPr="0092136F">
        <w:rPr>
          <w:rFonts w:cs="Arial"/>
          <w:szCs w:val="24"/>
        </w:rPr>
        <w:t>keyword</w:t>
      </w:r>
      <w:proofErr w:type="spellEnd"/>
      <w:r w:rsidR="0028431D" w:rsidRPr="0092136F">
        <w:rPr>
          <w:rFonts w:cs="Arial"/>
          <w:szCs w:val="24"/>
        </w:rPr>
        <w:t xml:space="preserve">. </w:t>
      </w:r>
      <w:r w:rsidR="00E02E9E" w:rsidRPr="0092136F">
        <w:rPr>
          <w:rFonts w:cs="Arial"/>
          <w:szCs w:val="24"/>
        </w:rPr>
        <w:t>test</w:t>
      </w:r>
      <w:r w:rsidR="0028431D" w:rsidRPr="0092136F">
        <w:rPr>
          <w:rFonts w:cs="Arial"/>
          <w:szCs w:val="24"/>
        </w:rPr>
        <w:t xml:space="preserve">. </w:t>
      </w:r>
      <w:proofErr w:type="spellStart"/>
      <w:r w:rsidR="00E02E9E" w:rsidRPr="0092136F">
        <w:rPr>
          <w:rFonts w:cs="Arial"/>
          <w:szCs w:val="24"/>
        </w:rPr>
        <w:t>blevers</w:t>
      </w:r>
      <w:proofErr w:type="spellEnd"/>
      <w:r w:rsidR="004063FE" w:rsidRPr="0092136F">
        <w:rPr>
          <w:rFonts w:cs="Arial"/>
          <w:szCs w:val="24"/>
        </w:rPr>
        <w:t>.</w:t>
      </w:r>
    </w:p>
    <w:p w:rsidR="00E02E9E" w:rsidRPr="0092136F" w:rsidRDefault="00E02E9E">
      <w:pPr>
        <w:spacing w:line="276" w:lineRule="auto"/>
        <w:ind w:firstLine="0"/>
        <w:jc w:val="left"/>
        <w:rPr>
          <w:rFonts w:cs="Arial"/>
          <w:szCs w:val="24"/>
        </w:rPr>
      </w:pPr>
      <w:r w:rsidRPr="0092136F">
        <w:rPr>
          <w:rFonts w:cs="Arial"/>
          <w:szCs w:val="24"/>
        </w:rPr>
        <w:br w:type="page"/>
      </w:r>
    </w:p>
    <w:p w:rsidR="00E773A2" w:rsidRPr="00384F83" w:rsidRDefault="00384F83" w:rsidP="00384F83">
      <w:pPr>
        <w:spacing w:after="0"/>
        <w:ind w:left="2127"/>
        <w:rPr>
          <w:b/>
        </w:rPr>
      </w:pPr>
      <w:r w:rsidRPr="00384F83">
        <w:rPr>
          <w:b/>
        </w:rPr>
        <w:lastRenderedPageBreak/>
        <w:t>LISTA DE SIGLAS</w:t>
      </w:r>
    </w:p>
    <w:p w:rsidR="00384F83" w:rsidRPr="00F26857" w:rsidRDefault="00384F83" w:rsidP="00F26857">
      <w:pPr>
        <w:pStyle w:val="SemEspaamento"/>
        <w:jc w:val="left"/>
        <w:rPr>
          <w:b w:val="0"/>
          <w:szCs w:val="24"/>
        </w:rPr>
      </w:pPr>
    </w:p>
    <w:p w:rsidR="00F26857" w:rsidRPr="00F26857" w:rsidRDefault="00F26857" w:rsidP="00F26857">
      <w:pPr>
        <w:pStyle w:val="SemEspaamento"/>
        <w:jc w:val="left"/>
        <w:rPr>
          <w:b w:val="0"/>
          <w:szCs w:val="24"/>
        </w:rPr>
      </w:pPr>
      <w:r w:rsidRPr="00F26857">
        <w:rPr>
          <w:b w:val="0"/>
          <w:szCs w:val="24"/>
        </w:rPr>
        <w:t>GPS - Global Position System, Sistema de Posicionamento Global.</w:t>
      </w:r>
    </w:p>
    <w:p w:rsidR="00F26857" w:rsidRPr="00F26857" w:rsidRDefault="00F26857" w:rsidP="00F26857">
      <w:pPr>
        <w:pStyle w:val="SemEspaamento"/>
        <w:jc w:val="left"/>
        <w:rPr>
          <w:b w:val="0"/>
          <w:szCs w:val="24"/>
        </w:rPr>
      </w:pPr>
      <w:r w:rsidRPr="00F26857">
        <w:rPr>
          <w:b w:val="0"/>
          <w:szCs w:val="24"/>
        </w:rPr>
        <w:t>IMUS - Índice de Mobilidade Urbana Sustentável.</w:t>
      </w:r>
    </w:p>
    <w:p w:rsidR="00F26857" w:rsidRPr="00F26857" w:rsidRDefault="00F26857" w:rsidP="00F26857">
      <w:pPr>
        <w:pStyle w:val="SemEspaamento"/>
        <w:jc w:val="left"/>
        <w:rPr>
          <w:b w:val="0"/>
          <w:szCs w:val="24"/>
        </w:rPr>
      </w:pPr>
      <w:r w:rsidRPr="00F26857">
        <w:rPr>
          <w:b w:val="0"/>
          <w:szCs w:val="24"/>
        </w:rPr>
        <w:t>PVT - Pontos de Venda Terceirizados.</w:t>
      </w:r>
    </w:p>
    <w:p w:rsidR="00F26857" w:rsidRPr="00F26857" w:rsidRDefault="00F26857" w:rsidP="00F26857">
      <w:pPr>
        <w:pStyle w:val="SemEspaamento"/>
        <w:jc w:val="left"/>
        <w:rPr>
          <w:b w:val="0"/>
          <w:szCs w:val="24"/>
        </w:rPr>
      </w:pPr>
      <w:r w:rsidRPr="00F26857">
        <w:rPr>
          <w:b w:val="0"/>
          <w:szCs w:val="24"/>
        </w:rPr>
        <w:t>SISMO - Sistema de Supervisão e Monitoramento de Ônibus.</w:t>
      </w:r>
    </w:p>
    <w:p w:rsidR="00F26857" w:rsidRPr="00F26857" w:rsidRDefault="00F26857" w:rsidP="00F26857">
      <w:pPr>
        <w:pStyle w:val="SemEspaamento"/>
        <w:jc w:val="left"/>
        <w:rPr>
          <w:b w:val="0"/>
          <w:szCs w:val="24"/>
        </w:rPr>
      </w:pPr>
      <w:r w:rsidRPr="00F26857">
        <w:rPr>
          <w:b w:val="0"/>
          <w:szCs w:val="24"/>
        </w:rPr>
        <w:t>GPRS - General PacketRádio Service, Pacote de Rádio para Serviços Gerais.</w:t>
      </w:r>
    </w:p>
    <w:p w:rsidR="00F26857" w:rsidRPr="00F26857" w:rsidRDefault="00F26857" w:rsidP="00F26857">
      <w:pPr>
        <w:pStyle w:val="SemEspaamento"/>
        <w:jc w:val="left"/>
        <w:rPr>
          <w:b w:val="0"/>
          <w:szCs w:val="24"/>
        </w:rPr>
      </w:pPr>
      <w:r w:rsidRPr="00F26857">
        <w:rPr>
          <w:b w:val="0"/>
          <w:szCs w:val="24"/>
        </w:rPr>
        <w:t>VLT - Veículo Leve sobre Trilhos.</w:t>
      </w:r>
    </w:p>
    <w:p w:rsidR="00F26857" w:rsidRPr="00F26857" w:rsidRDefault="00F26857" w:rsidP="00F26857">
      <w:pPr>
        <w:pStyle w:val="SemEspaamento"/>
        <w:jc w:val="left"/>
        <w:rPr>
          <w:b w:val="0"/>
          <w:szCs w:val="24"/>
        </w:rPr>
      </w:pPr>
      <w:r w:rsidRPr="00F26857">
        <w:rPr>
          <w:b w:val="0"/>
          <w:szCs w:val="24"/>
        </w:rPr>
        <w:t>NAVSTAR - Navigation System Using Time andRanging, Sistema de Navegação Usando tempo e Área.</w:t>
      </w:r>
    </w:p>
    <w:p w:rsidR="00F26857" w:rsidRPr="00F26857" w:rsidRDefault="00F26857" w:rsidP="00F26857">
      <w:pPr>
        <w:pStyle w:val="SemEspaamento"/>
        <w:jc w:val="left"/>
        <w:rPr>
          <w:b w:val="0"/>
          <w:szCs w:val="24"/>
        </w:rPr>
      </w:pPr>
      <w:r w:rsidRPr="00F26857">
        <w:rPr>
          <w:b w:val="0"/>
          <w:szCs w:val="24"/>
        </w:rPr>
        <w:t>iOS – Iphone</w:t>
      </w:r>
      <w:r w:rsidR="00365D37">
        <w:rPr>
          <w:b w:val="0"/>
          <w:szCs w:val="24"/>
        </w:rPr>
        <w:t xml:space="preserve"> </w:t>
      </w:r>
      <w:r w:rsidRPr="00F26857">
        <w:rPr>
          <w:b w:val="0"/>
          <w:szCs w:val="24"/>
        </w:rPr>
        <w:t>Operational System, Sistema Operacional para Iphone.</w:t>
      </w:r>
    </w:p>
    <w:p w:rsidR="00F26857" w:rsidRPr="00F26857" w:rsidRDefault="00F26857" w:rsidP="00F26857">
      <w:pPr>
        <w:pStyle w:val="SemEspaamento"/>
        <w:jc w:val="left"/>
        <w:rPr>
          <w:b w:val="0"/>
          <w:szCs w:val="24"/>
        </w:rPr>
      </w:pPr>
      <w:r w:rsidRPr="00F26857">
        <w:rPr>
          <w:b w:val="0"/>
          <w:szCs w:val="24"/>
        </w:rPr>
        <w:t>RF – Rádio Frequência.</w:t>
      </w:r>
    </w:p>
    <w:p w:rsidR="00F26857" w:rsidRDefault="00F26857" w:rsidP="00F26857">
      <w:pPr>
        <w:pStyle w:val="SemEspaamento"/>
        <w:jc w:val="left"/>
        <w:rPr>
          <w:b w:val="0"/>
          <w:szCs w:val="24"/>
        </w:rPr>
      </w:pPr>
      <w:r w:rsidRPr="00F26857">
        <w:rPr>
          <w:b w:val="0"/>
          <w:szCs w:val="24"/>
        </w:rPr>
        <w:t>DVM - Máquina Virtual Dalvik</w:t>
      </w:r>
    </w:p>
    <w:p w:rsidR="00F26857" w:rsidRDefault="00F26857" w:rsidP="00F26857">
      <w:pPr>
        <w:pStyle w:val="SemEspaamento"/>
        <w:jc w:val="left"/>
        <w:rPr>
          <w:b w:val="0"/>
          <w:szCs w:val="24"/>
        </w:rPr>
      </w:pPr>
      <w:r w:rsidRPr="00F26857">
        <w:rPr>
          <w:b w:val="0"/>
          <w:szCs w:val="24"/>
        </w:rPr>
        <w:t>VGA- VideoGraphicsArray, vetor Gráfico de Vídeo.</w:t>
      </w:r>
    </w:p>
    <w:p w:rsidR="00F26857" w:rsidRPr="00F26857" w:rsidRDefault="00F26857" w:rsidP="00F26857">
      <w:pPr>
        <w:pStyle w:val="SemEspaamento"/>
        <w:jc w:val="left"/>
        <w:rPr>
          <w:b w:val="0"/>
          <w:szCs w:val="24"/>
        </w:rPr>
      </w:pPr>
      <w:r w:rsidRPr="00F26857">
        <w:rPr>
          <w:b w:val="0"/>
          <w:szCs w:val="24"/>
        </w:rPr>
        <w:t>SQL - Structured Query Language, Linguagem de Consulta Estruturada.</w:t>
      </w:r>
    </w:p>
    <w:p w:rsidR="00F26857" w:rsidRPr="00F26857" w:rsidRDefault="00F26857" w:rsidP="00F26857">
      <w:pPr>
        <w:pStyle w:val="SemEspaamento"/>
        <w:jc w:val="left"/>
        <w:rPr>
          <w:b w:val="0"/>
          <w:szCs w:val="24"/>
        </w:rPr>
      </w:pPr>
      <w:r w:rsidRPr="00F26857">
        <w:rPr>
          <w:b w:val="0"/>
          <w:szCs w:val="24"/>
        </w:rPr>
        <w:t>SGBD – Sistema de Gerenciamento de Banco de Dados.</w:t>
      </w:r>
    </w:p>
    <w:p w:rsidR="00F26857" w:rsidRPr="00F26857" w:rsidRDefault="00F26857" w:rsidP="00F26857">
      <w:pPr>
        <w:pStyle w:val="SemEspaamento"/>
        <w:jc w:val="left"/>
        <w:rPr>
          <w:b w:val="0"/>
          <w:szCs w:val="24"/>
        </w:rPr>
      </w:pPr>
      <w:r>
        <w:rPr>
          <w:b w:val="0"/>
          <w:szCs w:val="24"/>
        </w:rPr>
        <w:t xml:space="preserve"> </w:t>
      </w:r>
      <w:r w:rsidRPr="00F26857">
        <w:rPr>
          <w:b w:val="0"/>
          <w:szCs w:val="24"/>
        </w:rPr>
        <w:t>API - ApplicationProgramming Interface, Interface de Programação de APLICAÇÕES.</w:t>
      </w:r>
    </w:p>
    <w:p w:rsidR="00F26857" w:rsidRPr="00F26857" w:rsidRDefault="00F26857" w:rsidP="00F26857">
      <w:pPr>
        <w:pStyle w:val="SemEspaamento"/>
        <w:jc w:val="left"/>
        <w:rPr>
          <w:b w:val="0"/>
          <w:szCs w:val="24"/>
        </w:rPr>
      </w:pPr>
      <w:r w:rsidRPr="00F26857">
        <w:rPr>
          <w:b w:val="0"/>
          <w:szCs w:val="24"/>
        </w:rPr>
        <w:t>SMS – Short Message Service, Serviço de Mensagem Curta.</w:t>
      </w:r>
    </w:p>
    <w:p w:rsidR="00F26857" w:rsidRPr="00F26857" w:rsidRDefault="00F26857" w:rsidP="00F26857">
      <w:pPr>
        <w:pStyle w:val="SemEspaamento"/>
        <w:jc w:val="left"/>
        <w:rPr>
          <w:b w:val="0"/>
          <w:szCs w:val="24"/>
        </w:rPr>
      </w:pPr>
      <w:r w:rsidRPr="00F26857">
        <w:rPr>
          <w:b w:val="0"/>
          <w:szCs w:val="24"/>
        </w:rPr>
        <w:t>MMS – MultimediaMessaging Servisse, Serviço de Mensagens Multimídia.</w:t>
      </w:r>
    </w:p>
    <w:p w:rsidR="00F26857" w:rsidRPr="00F26857" w:rsidRDefault="00F26857" w:rsidP="00F26857">
      <w:pPr>
        <w:pStyle w:val="SemEspaamento"/>
        <w:jc w:val="left"/>
        <w:rPr>
          <w:b w:val="0"/>
          <w:szCs w:val="24"/>
        </w:rPr>
      </w:pPr>
      <w:r w:rsidRPr="00F26857">
        <w:rPr>
          <w:b w:val="0"/>
          <w:szCs w:val="24"/>
        </w:rPr>
        <w:t>JVM – Java Virtual Machine, Máquina Virtual do Java.</w:t>
      </w:r>
    </w:p>
    <w:p w:rsidR="00F26857" w:rsidRPr="00F26857" w:rsidRDefault="00F26857" w:rsidP="00F26857">
      <w:pPr>
        <w:pStyle w:val="SemEspaamento"/>
        <w:jc w:val="left"/>
        <w:rPr>
          <w:b w:val="0"/>
          <w:szCs w:val="24"/>
        </w:rPr>
      </w:pPr>
      <w:r w:rsidRPr="00F26857">
        <w:rPr>
          <w:b w:val="0"/>
          <w:szCs w:val="24"/>
        </w:rPr>
        <w:lastRenderedPageBreak/>
        <w:t>IDE - IntegratedDevelopmentEnvironment, Ambiente Integrado para Desenvolvimento de Software.</w:t>
      </w:r>
    </w:p>
    <w:p w:rsidR="00F26857" w:rsidRPr="00F26857" w:rsidRDefault="00F26857" w:rsidP="00F26857">
      <w:pPr>
        <w:pStyle w:val="SemEspaamento"/>
        <w:jc w:val="left"/>
        <w:rPr>
          <w:b w:val="0"/>
          <w:szCs w:val="24"/>
        </w:rPr>
      </w:pPr>
      <w:r w:rsidRPr="00F26857">
        <w:rPr>
          <w:b w:val="0"/>
          <w:szCs w:val="24"/>
        </w:rPr>
        <w:t>ADT - AndroidDevelopment Tools, Ferramentas para Desenvolvimento em Android.</w:t>
      </w:r>
    </w:p>
    <w:p w:rsidR="00F26857" w:rsidRPr="00F26857" w:rsidRDefault="00F26857" w:rsidP="00F26857">
      <w:pPr>
        <w:pStyle w:val="SemEspaamento"/>
        <w:jc w:val="left"/>
        <w:rPr>
          <w:b w:val="0"/>
          <w:szCs w:val="24"/>
        </w:rPr>
      </w:pPr>
    </w:p>
    <w:p w:rsidR="00F26857" w:rsidRPr="00F26857" w:rsidRDefault="00F26857" w:rsidP="00F26857">
      <w:pPr>
        <w:pStyle w:val="SemEspaamento"/>
        <w:jc w:val="left"/>
        <w:rPr>
          <w:b w:val="0"/>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4E33F7" w:rsidRDefault="00384F83" w:rsidP="00AF30F9">
      <w:pPr>
        <w:pStyle w:val="SemEspaamento"/>
        <w:rPr>
          <w:szCs w:val="24"/>
        </w:rPr>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384F83" w:rsidRPr="00DF4C7D" w:rsidRDefault="00384F83" w:rsidP="00AF30F9">
      <w:pPr>
        <w:pStyle w:val="SemEspaamento"/>
      </w:pPr>
    </w:p>
    <w:p w:rsidR="00666CCD" w:rsidRPr="00384F83" w:rsidRDefault="00166C8F" w:rsidP="00AF30F9">
      <w:pPr>
        <w:pStyle w:val="SemEspaamento"/>
      </w:pPr>
      <w:r w:rsidRPr="00384F83">
        <w:lastRenderedPageBreak/>
        <w:t xml:space="preserve">LISTA DE </w:t>
      </w:r>
      <w:r w:rsidR="004063FE" w:rsidRPr="00384F83">
        <w:t>figuras</w:t>
      </w:r>
    </w:p>
    <w:p w:rsidR="0052446A" w:rsidRPr="00384F83" w:rsidRDefault="0052446A" w:rsidP="00AF30F9">
      <w:pPr>
        <w:pStyle w:val="SemEspaamento"/>
      </w:pPr>
    </w:p>
    <w:p w:rsidR="00365D37" w:rsidRDefault="00A537AB">
      <w:pPr>
        <w:pStyle w:val="ndicedeilustraes"/>
        <w:tabs>
          <w:tab w:val="right" w:leader="dot" w:pos="9061"/>
        </w:tabs>
        <w:rPr>
          <w:rFonts w:asciiTheme="minorHAnsi" w:eastAsiaTheme="minorEastAsia" w:hAnsiTheme="minorHAnsi"/>
          <w:noProof/>
          <w:sz w:val="22"/>
          <w:lang w:eastAsia="pt-BR"/>
        </w:rPr>
      </w:pPr>
      <w:r w:rsidRPr="00A537AB">
        <w:rPr>
          <w:color w:val="FF0000"/>
          <w:lang w:val="en-US"/>
        </w:rPr>
        <w:fldChar w:fldCharType="begin"/>
      </w:r>
      <w:r w:rsidR="00D2797C" w:rsidRPr="00E773A2">
        <w:rPr>
          <w:color w:val="FF0000"/>
          <w:lang w:val="en-US"/>
        </w:rPr>
        <w:instrText xml:space="preserve"> TOC \h \z \c "Figura" </w:instrText>
      </w:r>
      <w:r w:rsidRPr="00A537AB">
        <w:rPr>
          <w:color w:val="FF0000"/>
          <w:lang w:val="en-US"/>
        </w:rPr>
        <w:fldChar w:fldCharType="separate"/>
      </w:r>
      <w:hyperlink w:anchor="_Toc417755041" w:history="1">
        <w:r w:rsidR="00365D37" w:rsidRPr="00F75FAA">
          <w:rPr>
            <w:rStyle w:val="Hyperlink"/>
            <w:noProof/>
          </w:rPr>
          <w:t>Figura 1: Gráfico de Utilização da Internet em Dispositivos Móveis e Computadores</w:t>
        </w:r>
        <w:r w:rsidR="00365D37">
          <w:rPr>
            <w:noProof/>
            <w:webHidden/>
          </w:rPr>
          <w:tab/>
        </w:r>
        <w:r>
          <w:rPr>
            <w:noProof/>
            <w:webHidden/>
          </w:rPr>
          <w:fldChar w:fldCharType="begin"/>
        </w:r>
        <w:r w:rsidR="00365D37">
          <w:rPr>
            <w:noProof/>
            <w:webHidden/>
          </w:rPr>
          <w:instrText xml:space="preserve"> PAGEREF _Toc417755041 \h </w:instrText>
        </w:r>
        <w:r>
          <w:rPr>
            <w:noProof/>
            <w:webHidden/>
          </w:rPr>
        </w:r>
        <w:r>
          <w:rPr>
            <w:noProof/>
            <w:webHidden/>
          </w:rPr>
          <w:fldChar w:fldCharType="separate"/>
        </w:r>
        <w:r w:rsidR="00365D37">
          <w:rPr>
            <w:noProof/>
            <w:webHidden/>
          </w:rPr>
          <w:t>20</w:t>
        </w:r>
        <w:r>
          <w:rPr>
            <w:noProof/>
            <w:webHidden/>
          </w:rPr>
          <w:fldChar w:fldCharType="end"/>
        </w:r>
      </w:hyperlink>
    </w:p>
    <w:p w:rsidR="00365D37" w:rsidRDefault="00A537AB">
      <w:pPr>
        <w:pStyle w:val="ndicedeilustraes"/>
        <w:tabs>
          <w:tab w:val="right" w:leader="dot" w:pos="9061"/>
        </w:tabs>
        <w:rPr>
          <w:rFonts w:asciiTheme="minorHAnsi" w:eastAsiaTheme="minorEastAsia" w:hAnsiTheme="minorHAnsi"/>
          <w:noProof/>
          <w:sz w:val="22"/>
          <w:lang w:eastAsia="pt-BR"/>
        </w:rPr>
      </w:pPr>
      <w:hyperlink w:anchor="_Toc417755042" w:history="1">
        <w:r w:rsidR="00365D37" w:rsidRPr="00F75FAA">
          <w:rPr>
            <w:rStyle w:val="Hyperlink"/>
            <w:noProof/>
          </w:rPr>
          <w:t>Figura 2: Sistema GPS em fucionamento</w:t>
        </w:r>
        <w:r w:rsidR="00365D37">
          <w:rPr>
            <w:noProof/>
            <w:webHidden/>
          </w:rPr>
          <w:tab/>
        </w:r>
        <w:r>
          <w:rPr>
            <w:noProof/>
            <w:webHidden/>
          </w:rPr>
          <w:fldChar w:fldCharType="begin"/>
        </w:r>
        <w:r w:rsidR="00365D37">
          <w:rPr>
            <w:noProof/>
            <w:webHidden/>
          </w:rPr>
          <w:instrText xml:space="preserve"> PAGEREF _Toc417755042 \h </w:instrText>
        </w:r>
        <w:r>
          <w:rPr>
            <w:noProof/>
            <w:webHidden/>
          </w:rPr>
        </w:r>
        <w:r>
          <w:rPr>
            <w:noProof/>
            <w:webHidden/>
          </w:rPr>
          <w:fldChar w:fldCharType="separate"/>
        </w:r>
        <w:r w:rsidR="00365D37">
          <w:rPr>
            <w:noProof/>
            <w:webHidden/>
          </w:rPr>
          <w:t>21</w:t>
        </w:r>
        <w:r>
          <w:rPr>
            <w:noProof/>
            <w:webHidden/>
          </w:rPr>
          <w:fldChar w:fldCharType="end"/>
        </w:r>
      </w:hyperlink>
    </w:p>
    <w:p w:rsidR="00365D37" w:rsidRDefault="00A537AB">
      <w:pPr>
        <w:pStyle w:val="ndicedeilustraes"/>
        <w:tabs>
          <w:tab w:val="right" w:leader="dot" w:pos="9061"/>
        </w:tabs>
        <w:rPr>
          <w:rFonts w:asciiTheme="minorHAnsi" w:eastAsiaTheme="minorEastAsia" w:hAnsiTheme="minorHAnsi"/>
          <w:noProof/>
          <w:sz w:val="22"/>
          <w:lang w:eastAsia="pt-BR"/>
        </w:rPr>
      </w:pPr>
      <w:hyperlink w:anchor="_Toc417755043" w:history="1">
        <w:r w:rsidR="00365D37" w:rsidRPr="00F75FAA">
          <w:rPr>
            <w:rStyle w:val="Hyperlink"/>
            <w:noProof/>
          </w:rPr>
          <w:t>Figura 3: Satélite</w:t>
        </w:r>
        <w:r w:rsidR="00365D37">
          <w:rPr>
            <w:noProof/>
            <w:webHidden/>
          </w:rPr>
          <w:tab/>
        </w:r>
        <w:r>
          <w:rPr>
            <w:noProof/>
            <w:webHidden/>
          </w:rPr>
          <w:fldChar w:fldCharType="begin"/>
        </w:r>
        <w:r w:rsidR="00365D37">
          <w:rPr>
            <w:noProof/>
            <w:webHidden/>
          </w:rPr>
          <w:instrText xml:space="preserve"> PAGEREF _Toc417755043 \h </w:instrText>
        </w:r>
        <w:r>
          <w:rPr>
            <w:noProof/>
            <w:webHidden/>
          </w:rPr>
        </w:r>
        <w:r>
          <w:rPr>
            <w:noProof/>
            <w:webHidden/>
          </w:rPr>
          <w:fldChar w:fldCharType="separate"/>
        </w:r>
        <w:r w:rsidR="00365D37">
          <w:rPr>
            <w:noProof/>
            <w:webHidden/>
          </w:rPr>
          <w:t>24</w:t>
        </w:r>
        <w:r>
          <w:rPr>
            <w:noProof/>
            <w:webHidden/>
          </w:rPr>
          <w:fldChar w:fldCharType="end"/>
        </w:r>
      </w:hyperlink>
    </w:p>
    <w:p w:rsidR="00365D37" w:rsidRDefault="00A537AB">
      <w:pPr>
        <w:pStyle w:val="ndicedeilustraes"/>
        <w:tabs>
          <w:tab w:val="right" w:leader="dot" w:pos="9061"/>
        </w:tabs>
        <w:rPr>
          <w:rFonts w:asciiTheme="minorHAnsi" w:eastAsiaTheme="minorEastAsia" w:hAnsiTheme="minorHAnsi"/>
          <w:noProof/>
          <w:sz w:val="22"/>
          <w:lang w:eastAsia="pt-BR"/>
        </w:rPr>
      </w:pPr>
      <w:hyperlink w:anchor="_Toc417755044" w:history="1">
        <w:r w:rsidR="00365D37" w:rsidRPr="00F75FAA">
          <w:rPr>
            <w:rStyle w:val="Hyperlink"/>
            <w:noProof/>
          </w:rPr>
          <w:t>Figura 4: Tipos de Antenas</w:t>
        </w:r>
        <w:r w:rsidR="00365D37">
          <w:rPr>
            <w:noProof/>
            <w:webHidden/>
          </w:rPr>
          <w:tab/>
        </w:r>
        <w:r>
          <w:rPr>
            <w:noProof/>
            <w:webHidden/>
          </w:rPr>
          <w:fldChar w:fldCharType="begin"/>
        </w:r>
        <w:r w:rsidR="00365D37">
          <w:rPr>
            <w:noProof/>
            <w:webHidden/>
          </w:rPr>
          <w:instrText xml:space="preserve"> PAGEREF _Toc417755044 \h </w:instrText>
        </w:r>
        <w:r>
          <w:rPr>
            <w:noProof/>
            <w:webHidden/>
          </w:rPr>
        </w:r>
        <w:r>
          <w:rPr>
            <w:noProof/>
            <w:webHidden/>
          </w:rPr>
          <w:fldChar w:fldCharType="separate"/>
        </w:r>
        <w:r w:rsidR="00365D37">
          <w:rPr>
            <w:noProof/>
            <w:webHidden/>
          </w:rPr>
          <w:t>25</w:t>
        </w:r>
        <w:r>
          <w:rPr>
            <w:noProof/>
            <w:webHidden/>
          </w:rPr>
          <w:fldChar w:fldCharType="end"/>
        </w:r>
      </w:hyperlink>
    </w:p>
    <w:p w:rsidR="00365D37" w:rsidRDefault="00A537AB">
      <w:pPr>
        <w:pStyle w:val="ndicedeilustraes"/>
        <w:tabs>
          <w:tab w:val="right" w:leader="dot" w:pos="9061"/>
        </w:tabs>
        <w:rPr>
          <w:rFonts w:asciiTheme="minorHAnsi" w:eastAsiaTheme="minorEastAsia" w:hAnsiTheme="minorHAnsi"/>
          <w:noProof/>
          <w:sz w:val="22"/>
          <w:lang w:eastAsia="pt-BR"/>
        </w:rPr>
      </w:pPr>
      <w:hyperlink w:anchor="_Toc417755045" w:history="1">
        <w:r w:rsidR="00365D37" w:rsidRPr="00F75FAA">
          <w:rPr>
            <w:rStyle w:val="Hyperlink"/>
            <w:noProof/>
          </w:rPr>
          <w:t>Figura 5: O primeiro aparelho Android, o HTC Dream G1</w:t>
        </w:r>
        <w:r w:rsidR="00365D37">
          <w:rPr>
            <w:noProof/>
            <w:webHidden/>
          </w:rPr>
          <w:tab/>
        </w:r>
        <w:r>
          <w:rPr>
            <w:noProof/>
            <w:webHidden/>
          </w:rPr>
          <w:fldChar w:fldCharType="begin"/>
        </w:r>
        <w:r w:rsidR="00365D37">
          <w:rPr>
            <w:noProof/>
            <w:webHidden/>
          </w:rPr>
          <w:instrText xml:space="preserve"> PAGEREF _Toc417755045 \h </w:instrText>
        </w:r>
        <w:r>
          <w:rPr>
            <w:noProof/>
            <w:webHidden/>
          </w:rPr>
        </w:r>
        <w:r>
          <w:rPr>
            <w:noProof/>
            <w:webHidden/>
          </w:rPr>
          <w:fldChar w:fldCharType="separate"/>
        </w:r>
        <w:r w:rsidR="00365D37">
          <w:rPr>
            <w:noProof/>
            <w:webHidden/>
          </w:rPr>
          <w:t>27</w:t>
        </w:r>
        <w:r>
          <w:rPr>
            <w:noProof/>
            <w:webHidden/>
          </w:rPr>
          <w:fldChar w:fldCharType="end"/>
        </w:r>
      </w:hyperlink>
    </w:p>
    <w:p w:rsidR="00365D37" w:rsidRDefault="00A537AB">
      <w:pPr>
        <w:pStyle w:val="ndicedeilustraes"/>
        <w:tabs>
          <w:tab w:val="right" w:leader="dot" w:pos="9061"/>
        </w:tabs>
        <w:rPr>
          <w:rFonts w:asciiTheme="minorHAnsi" w:eastAsiaTheme="minorEastAsia" w:hAnsiTheme="minorHAnsi"/>
          <w:noProof/>
          <w:sz w:val="22"/>
          <w:lang w:eastAsia="pt-BR"/>
        </w:rPr>
      </w:pPr>
      <w:hyperlink w:anchor="_Toc417755046" w:history="1">
        <w:r w:rsidR="00365D37" w:rsidRPr="00F75FAA">
          <w:rPr>
            <w:rStyle w:val="Hyperlink"/>
            <w:noProof/>
          </w:rPr>
          <w:t>Figura 6: Versões do Android</w:t>
        </w:r>
        <w:r w:rsidR="00365D37">
          <w:rPr>
            <w:noProof/>
            <w:webHidden/>
          </w:rPr>
          <w:tab/>
        </w:r>
        <w:r>
          <w:rPr>
            <w:noProof/>
            <w:webHidden/>
          </w:rPr>
          <w:fldChar w:fldCharType="begin"/>
        </w:r>
        <w:r w:rsidR="00365D37">
          <w:rPr>
            <w:noProof/>
            <w:webHidden/>
          </w:rPr>
          <w:instrText xml:space="preserve"> PAGEREF _Toc417755046 \h </w:instrText>
        </w:r>
        <w:r>
          <w:rPr>
            <w:noProof/>
            <w:webHidden/>
          </w:rPr>
        </w:r>
        <w:r>
          <w:rPr>
            <w:noProof/>
            <w:webHidden/>
          </w:rPr>
          <w:fldChar w:fldCharType="separate"/>
        </w:r>
        <w:r w:rsidR="00365D37">
          <w:rPr>
            <w:noProof/>
            <w:webHidden/>
          </w:rPr>
          <w:t>28</w:t>
        </w:r>
        <w:r>
          <w:rPr>
            <w:noProof/>
            <w:webHidden/>
          </w:rPr>
          <w:fldChar w:fldCharType="end"/>
        </w:r>
      </w:hyperlink>
    </w:p>
    <w:p w:rsidR="00365D37" w:rsidRDefault="00A537AB">
      <w:pPr>
        <w:pStyle w:val="ndicedeilustraes"/>
        <w:tabs>
          <w:tab w:val="right" w:leader="dot" w:pos="9061"/>
        </w:tabs>
        <w:rPr>
          <w:rFonts w:asciiTheme="minorHAnsi" w:eastAsiaTheme="minorEastAsia" w:hAnsiTheme="minorHAnsi"/>
          <w:noProof/>
          <w:sz w:val="22"/>
          <w:lang w:eastAsia="pt-BR"/>
        </w:rPr>
      </w:pPr>
      <w:hyperlink w:anchor="_Toc417755047" w:history="1">
        <w:r w:rsidR="00365D37" w:rsidRPr="00F75FAA">
          <w:rPr>
            <w:rStyle w:val="Hyperlink"/>
            <w:noProof/>
          </w:rPr>
          <w:t>Figura 7: Os três níveis das camadas da arquitetura do Android</w:t>
        </w:r>
        <w:r w:rsidR="00365D37">
          <w:rPr>
            <w:noProof/>
            <w:webHidden/>
          </w:rPr>
          <w:tab/>
        </w:r>
        <w:r>
          <w:rPr>
            <w:noProof/>
            <w:webHidden/>
          </w:rPr>
          <w:fldChar w:fldCharType="begin"/>
        </w:r>
        <w:r w:rsidR="00365D37">
          <w:rPr>
            <w:noProof/>
            <w:webHidden/>
          </w:rPr>
          <w:instrText xml:space="preserve"> PAGEREF _Toc417755047 \h </w:instrText>
        </w:r>
        <w:r>
          <w:rPr>
            <w:noProof/>
            <w:webHidden/>
          </w:rPr>
        </w:r>
        <w:r>
          <w:rPr>
            <w:noProof/>
            <w:webHidden/>
          </w:rPr>
          <w:fldChar w:fldCharType="separate"/>
        </w:r>
        <w:r w:rsidR="00365D37">
          <w:rPr>
            <w:noProof/>
            <w:webHidden/>
          </w:rPr>
          <w:t>29</w:t>
        </w:r>
        <w:r>
          <w:rPr>
            <w:noProof/>
            <w:webHidden/>
          </w:rPr>
          <w:fldChar w:fldCharType="end"/>
        </w:r>
      </w:hyperlink>
    </w:p>
    <w:p w:rsidR="00DE77F8" w:rsidRPr="006071BC" w:rsidRDefault="00A537AB" w:rsidP="0029402E">
      <w:pPr>
        <w:ind w:firstLine="0"/>
      </w:pPr>
      <w:r>
        <w:rPr>
          <w:rFonts w:cs="Arial"/>
          <w:color w:val="FF0000"/>
          <w:szCs w:val="24"/>
          <w:lang w:val="en-US"/>
        </w:rPr>
        <w:fldChar w:fldCharType="end"/>
      </w:r>
    </w:p>
    <w:p w:rsidR="006071BC" w:rsidRDefault="006071BC">
      <w:pPr>
        <w:spacing w:line="276" w:lineRule="auto"/>
        <w:ind w:firstLine="0"/>
        <w:jc w:val="left"/>
        <w:rPr>
          <w:b/>
          <w:caps/>
          <w:lang w:val="en-US"/>
        </w:rPr>
      </w:pPr>
      <w:r>
        <w:rPr>
          <w:lang w:val="en-US"/>
        </w:rPr>
        <w:br w:type="page"/>
      </w:r>
    </w:p>
    <w:p w:rsidR="000C4338" w:rsidRDefault="000C4338" w:rsidP="000C4338">
      <w:pPr>
        <w:pStyle w:val="SemEspaamento"/>
      </w:pPr>
      <w:r w:rsidRPr="00781B4A">
        <w:lastRenderedPageBreak/>
        <w:t>SUMÁRIO</w:t>
      </w:r>
    </w:p>
    <w:p w:rsidR="0052446A" w:rsidRPr="00BF5BD0" w:rsidRDefault="0052446A" w:rsidP="000C4338">
      <w:pPr>
        <w:pStyle w:val="SemEspaamento"/>
        <w:rPr>
          <w:lang w:val="en-US" w:eastAsia="pt-BR"/>
        </w:rPr>
      </w:pPr>
    </w:p>
    <w:p w:rsidR="00BE58EF" w:rsidRDefault="00A537AB">
      <w:pPr>
        <w:pStyle w:val="Sumrio1"/>
        <w:rPr>
          <w:ins w:id="39" w:author="tpn" w:date="2015-04-26T11:57:00Z"/>
          <w:rFonts w:asciiTheme="minorHAnsi" w:eastAsiaTheme="minorEastAsia" w:hAnsiTheme="minorHAnsi"/>
          <w:noProof/>
          <w:sz w:val="22"/>
          <w:lang w:eastAsia="pt-BR"/>
        </w:rPr>
      </w:pPr>
      <w:r w:rsidRPr="00A537AB">
        <w:rPr>
          <w:rFonts w:cs="Arial"/>
          <w:szCs w:val="24"/>
        </w:rPr>
        <w:fldChar w:fldCharType="begin"/>
      </w:r>
      <w:r w:rsidR="000C4338" w:rsidRPr="002731A0">
        <w:rPr>
          <w:rFonts w:cs="Arial"/>
          <w:szCs w:val="24"/>
        </w:rPr>
        <w:instrText xml:space="preserve"> TOC \o "1-3" \h \z \u </w:instrText>
      </w:r>
      <w:r w:rsidRPr="00A537AB">
        <w:rPr>
          <w:rFonts w:cs="Arial"/>
          <w:szCs w:val="24"/>
        </w:rPr>
        <w:fldChar w:fldCharType="separate"/>
      </w:r>
      <w:ins w:id="40" w:author="tpn" w:date="2015-04-26T11:57:00Z">
        <w:r w:rsidR="00BE58EF" w:rsidRPr="00D83101">
          <w:rPr>
            <w:rStyle w:val="Hyperlink"/>
            <w:noProof/>
          </w:rPr>
          <w:fldChar w:fldCharType="begin"/>
        </w:r>
        <w:r w:rsidR="00BE58EF" w:rsidRPr="00D83101">
          <w:rPr>
            <w:rStyle w:val="Hyperlink"/>
            <w:noProof/>
          </w:rPr>
          <w:instrText xml:space="preserve"> </w:instrText>
        </w:r>
        <w:r w:rsidR="00BE58EF">
          <w:rPr>
            <w:noProof/>
          </w:rPr>
          <w:instrText>HYPERLINK \l "_Toc417812796"</w:instrText>
        </w:r>
        <w:r w:rsidR="00BE58EF" w:rsidRPr="00D83101">
          <w:rPr>
            <w:rStyle w:val="Hyperlink"/>
            <w:noProof/>
          </w:rPr>
          <w:instrText xml:space="preserve"> </w:instrText>
        </w:r>
        <w:r w:rsidR="00BE58EF" w:rsidRPr="00D83101">
          <w:rPr>
            <w:rStyle w:val="Hyperlink"/>
            <w:noProof/>
          </w:rPr>
        </w:r>
        <w:r w:rsidR="00BE58EF" w:rsidRPr="00D83101">
          <w:rPr>
            <w:rStyle w:val="Hyperlink"/>
            <w:noProof/>
          </w:rPr>
          <w:fldChar w:fldCharType="separate"/>
        </w:r>
        <w:r w:rsidR="00BE58EF" w:rsidRPr="00D83101">
          <w:rPr>
            <w:rStyle w:val="Hyperlink"/>
            <w:noProof/>
          </w:rPr>
          <w:t>1</w:t>
        </w:r>
        <w:r w:rsidR="00BE58EF">
          <w:rPr>
            <w:rFonts w:asciiTheme="minorHAnsi" w:eastAsiaTheme="minorEastAsia" w:hAnsiTheme="minorHAnsi"/>
            <w:noProof/>
            <w:sz w:val="22"/>
            <w:lang w:eastAsia="pt-BR"/>
          </w:rPr>
          <w:tab/>
        </w:r>
        <w:r w:rsidR="00BE58EF" w:rsidRPr="00D83101">
          <w:rPr>
            <w:rStyle w:val="Hyperlink"/>
            <w:noProof/>
          </w:rPr>
          <w:t>INTRODUÇÃO</w:t>
        </w:r>
        <w:r w:rsidR="00BE58EF">
          <w:rPr>
            <w:noProof/>
            <w:webHidden/>
          </w:rPr>
          <w:tab/>
        </w:r>
        <w:r w:rsidR="00BE58EF">
          <w:rPr>
            <w:noProof/>
            <w:webHidden/>
          </w:rPr>
          <w:fldChar w:fldCharType="begin"/>
        </w:r>
        <w:r w:rsidR="00BE58EF">
          <w:rPr>
            <w:noProof/>
            <w:webHidden/>
          </w:rPr>
          <w:instrText xml:space="preserve"> PAGEREF _Toc417812796 \h </w:instrText>
        </w:r>
        <w:r w:rsidR="00BE58EF">
          <w:rPr>
            <w:noProof/>
            <w:webHidden/>
          </w:rPr>
        </w:r>
      </w:ins>
      <w:r w:rsidR="00BE58EF">
        <w:rPr>
          <w:noProof/>
          <w:webHidden/>
        </w:rPr>
        <w:fldChar w:fldCharType="separate"/>
      </w:r>
      <w:ins w:id="41" w:author="tpn" w:date="2015-04-26T11:57:00Z">
        <w:r w:rsidR="00BE58EF">
          <w:rPr>
            <w:noProof/>
            <w:webHidden/>
          </w:rPr>
          <w:t>14</w:t>
        </w:r>
        <w:r w:rsidR="00BE58EF">
          <w:rPr>
            <w:noProof/>
            <w:webHidden/>
          </w:rPr>
          <w:fldChar w:fldCharType="end"/>
        </w:r>
        <w:r w:rsidR="00BE58EF" w:rsidRPr="00D83101">
          <w:rPr>
            <w:rStyle w:val="Hyperlink"/>
            <w:noProof/>
          </w:rPr>
          <w:fldChar w:fldCharType="end"/>
        </w:r>
      </w:ins>
    </w:p>
    <w:p w:rsidR="00BE58EF" w:rsidRDefault="00BE58EF">
      <w:pPr>
        <w:pStyle w:val="Sumrio1"/>
        <w:rPr>
          <w:ins w:id="42" w:author="tpn" w:date="2015-04-26T11:57:00Z"/>
          <w:rFonts w:asciiTheme="minorHAnsi" w:eastAsiaTheme="minorEastAsia" w:hAnsiTheme="minorHAnsi"/>
          <w:noProof/>
          <w:sz w:val="22"/>
          <w:lang w:eastAsia="pt-BR"/>
        </w:rPr>
      </w:pPr>
      <w:ins w:id="43"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"_Toc417812797"</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rPr>
          <w:t>2</w:t>
        </w:r>
        <w:r>
          <w:rPr>
            <w:rFonts w:asciiTheme="minorHAnsi" w:eastAsiaTheme="minorEastAsia" w:hAnsiTheme="minorHAnsi"/>
            <w:noProof/>
            <w:sz w:val="22"/>
            <w:lang w:eastAsia="pt-BR"/>
          </w:rPr>
          <w:tab/>
        </w:r>
        <w:r w:rsidRPr="00D83101">
          <w:rPr>
            <w:rStyle w:val="Hyperlink"/>
            <w:noProof/>
          </w:rPr>
          <w:t>DESENVOLVIMENTO</w:t>
        </w:r>
        <w:r>
          <w:rPr>
            <w:noProof/>
            <w:webHidden/>
          </w:rPr>
          <w:tab/>
        </w:r>
        <w:r>
          <w:rPr>
            <w:noProof/>
            <w:webHidden/>
          </w:rPr>
          <w:fldChar w:fldCharType="begin"/>
        </w:r>
        <w:r>
          <w:rPr>
            <w:noProof/>
            <w:webHidden/>
          </w:rPr>
          <w:instrText xml:space="preserve"> PAGEREF _Toc417812797 \h </w:instrText>
        </w:r>
        <w:r>
          <w:rPr>
            <w:noProof/>
            <w:webHidden/>
          </w:rPr>
        </w:r>
      </w:ins>
      <w:r>
        <w:rPr>
          <w:noProof/>
          <w:webHidden/>
        </w:rPr>
        <w:fldChar w:fldCharType="separate"/>
      </w:r>
      <w:ins w:id="44" w:author="tpn" w:date="2015-04-26T11:57:00Z">
        <w:r>
          <w:rPr>
            <w:noProof/>
            <w:webHidden/>
          </w:rPr>
          <w:t>15</w:t>
        </w:r>
        <w:r>
          <w:rPr>
            <w:noProof/>
            <w:webHidden/>
          </w:rPr>
          <w:fldChar w:fldCharType="end"/>
        </w:r>
        <w:r w:rsidRPr="00D83101">
          <w:rPr>
            <w:rStyle w:val="Hyperlink"/>
            <w:noProof/>
          </w:rPr>
          <w:fldChar w:fldCharType="end"/>
        </w:r>
      </w:ins>
    </w:p>
    <w:p w:rsidR="00BE58EF" w:rsidRDefault="00BE58EF">
      <w:pPr>
        <w:pStyle w:val="Sumrio2"/>
        <w:rPr>
          <w:ins w:id="45" w:author="tpn" w:date="2015-04-26T11:57:00Z"/>
          <w:rFonts w:asciiTheme="minorHAnsi" w:eastAsiaTheme="minorEastAsia" w:hAnsiTheme="minorHAnsi"/>
          <w:sz w:val="22"/>
        </w:rPr>
      </w:pPr>
      <w:ins w:id="46" w:author="tpn" w:date="2015-04-26T11:57:00Z">
        <w:r w:rsidRPr="00D83101">
          <w:rPr>
            <w:rStyle w:val="Hyperlink"/>
          </w:rPr>
          <w:fldChar w:fldCharType="begin"/>
        </w:r>
        <w:r w:rsidRPr="00D83101">
          <w:rPr>
            <w:rStyle w:val="Hyperlink"/>
          </w:rPr>
          <w:instrText xml:space="preserve"> </w:instrText>
        </w:r>
        <w:r>
          <w:instrText>HYPERLINK \l "_Toc417812798"</w:instrText>
        </w:r>
        <w:r w:rsidRPr="00D83101">
          <w:rPr>
            <w:rStyle w:val="Hyperlink"/>
          </w:rPr>
          <w:instrText xml:space="preserve"> </w:instrText>
        </w:r>
        <w:r w:rsidRPr="00D83101">
          <w:rPr>
            <w:rStyle w:val="Hyperlink"/>
          </w:rPr>
        </w:r>
        <w:r w:rsidRPr="00D83101">
          <w:rPr>
            <w:rStyle w:val="Hyperlink"/>
          </w:rPr>
          <w:fldChar w:fldCharType="separate"/>
        </w:r>
        <w:r w:rsidRPr="00D83101">
          <w:rPr>
            <w:rStyle w:val="Hyperlink"/>
          </w:rPr>
          <w:t>2.1</w:t>
        </w:r>
        <w:r>
          <w:rPr>
            <w:rFonts w:asciiTheme="minorHAnsi" w:eastAsiaTheme="minorEastAsia" w:hAnsiTheme="minorHAnsi"/>
            <w:sz w:val="22"/>
          </w:rPr>
          <w:tab/>
        </w:r>
        <w:r w:rsidRPr="00D83101">
          <w:rPr>
            <w:rStyle w:val="Hyperlink"/>
          </w:rPr>
          <w:t>SOCIEDADE: PROBLEMAS DE LOCOMOÇÃO EM CIDADES GRANDES</w:t>
        </w:r>
        <w:r>
          <w:rPr>
            <w:webHidden/>
          </w:rPr>
          <w:tab/>
        </w:r>
        <w:r>
          <w:rPr>
            <w:webHidden/>
          </w:rPr>
          <w:fldChar w:fldCharType="begin"/>
        </w:r>
        <w:r>
          <w:rPr>
            <w:webHidden/>
          </w:rPr>
          <w:instrText xml:space="preserve"> PAGEREF _Toc417812798 \h </w:instrText>
        </w:r>
        <w:r>
          <w:rPr>
            <w:webHidden/>
          </w:rPr>
        </w:r>
      </w:ins>
      <w:r>
        <w:rPr>
          <w:webHidden/>
        </w:rPr>
        <w:fldChar w:fldCharType="separate"/>
      </w:r>
      <w:ins w:id="47" w:author="tpn" w:date="2015-04-26T11:57:00Z">
        <w:r>
          <w:rPr>
            <w:webHidden/>
          </w:rPr>
          <w:t>15</w:t>
        </w:r>
        <w:r>
          <w:rPr>
            <w:webHidden/>
          </w:rPr>
          <w:fldChar w:fldCharType="end"/>
        </w:r>
        <w:r w:rsidRPr="00D83101">
          <w:rPr>
            <w:rStyle w:val="Hyperlink"/>
          </w:rPr>
          <w:fldChar w:fldCharType="end"/>
        </w:r>
      </w:ins>
    </w:p>
    <w:p w:rsidR="00BE58EF" w:rsidRDefault="00BE58EF">
      <w:pPr>
        <w:pStyle w:val="Sumrio2"/>
        <w:rPr>
          <w:ins w:id="48" w:author="tpn" w:date="2015-04-26T11:57:00Z"/>
          <w:rFonts w:asciiTheme="minorHAnsi" w:eastAsiaTheme="minorEastAsia" w:hAnsiTheme="minorHAnsi"/>
          <w:sz w:val="22"/>
        </w:rPr>
      </w:pPr>
      <w:ins w:id="49" w:author="tpn" w:date="2015-04-26T11:57:00Z">
        <w:r w:rsidRPr="00D83101">
          <w:rPr>
            <w:rStyle w:val="Hyperlink"/>
          </w:rPr>
          <w:fldChar w:fldCharType="begin"/>
        </w:r>
        <w:r w:rsidRPr="00D83101">
          <w:rPr>
            <w:rStyle w:val="Hyperlink"/>
          </w:rPr>
          <w:instrText xml:space="preserve"> </w:instrText>
        </w:r>
        <w:r>
          <w:instrText>HYPERLINK \l "_Toc417812799"</w:instrText>
        </w:r>
        <w:r w:rsidRPr="00D83101">
          <w:rPr>
            <w:rStyle w:val="Hyperlink"/>
          </w:rPr>
          <w:instrText xml:space="preserve"> </w:instrText>
        </w:r>
        <w:r w:rsidRPr="00D83101">
          <w:rPr>
            <w:rStyle w:val="Hyperlink"/>
          </w:rPr>
        </w:r>
        <w:r w:rsidRPr="00D83101">
          <w:rPr>
            <w:rStyle w:val="Hyperlink"/>
          </w:rPr>
          <w:fldChar w:fldCharType="separate"/>
        </w:r>
        <w:r w:rsidRPr="00D83101">
          <w:rPr>
            <w:rStyle w:val="Hyperlink"/>
          </w:rPr>
          <w:t>2.2</w:t>
        </w:r>
        <w:r>
          <w:rPr>
            <w:rFonts w:asciiTheme="minorHAnsi" w:eastAsiaTheme="minorEastAsia" w:hAnsiTheme="minorHAnsi"/>
            <w:sz w:val="22"/>
          </w:rPr>
          <w:tab/>
        </w:r>
        <w:r w:rsidRPr="00D83101">
          <w:rPr>
            <w:rStyle w:val="Hyperlink"/>
          </w:rPr>
          <w:t>MOBILIDADE URBANA</w:t>
        </w:r>
        <w:r>
          <w:rPr>
            <w:webHidden/>
          </w:rPr>
          <w:tab/>
        </w:r>
        <w:r>
          <w:rPr>
            <w:webHidden/>
          </w:rPr>
          <w:fldChar w:fldCharType="begin"/>
        </w:r>
        <w:r>
          <w:rPr>
            <w:webHidden/>
          </w:rPr>
          <w:instrText xml:space="preserve"> PAGEREF _Toc417812799 \h </w:instrText>
        </w:r>
        <w:r>
          <w:rPr>
            <w:webHidden/>
          </w:rPr>
        </w:r>
      </w:ins>
      <w:r>
        <w:rPr>
          <w:webHidden/>
        </w:rPr>
        <w:fldChar w:fldCharType="separate"/>
      </w:r>
      <w:ins w:id="50" w:author="tpn" w:date="2015-04-26T11:57:00Z">
        <w:r>
          <w:rPr>
            <w:webHidden/>
          </w:rPr>
          <w:t>16</w:t>
        </w:r>
        <w:r>
          <w:rPr>
            <w:webHidden/>
          </w:rPr>
          <w:fldChar w:fldCharType="end"/>
        </w:r>
        <w:r w:rsidRPr="00D83101">
          <w:rPr>
            <w:rStyle w:val="Hyperlink"/>
          </w:rPr>
          <w:fldChar w:fldCharType="end"/>
        </w:r>
      </w:ins>
    </w:p>
    <w:p w:rsidR="00BE58EF" w:rsidRDefault="00BE58EF">
      <w:pPr>
        <w:pStyle w:val="Sumrio3"/>
        <w:tabs>
          <w:tab w:val="left" w:pos="1903"/>
          <w:tab w:val="right" w:leader="dot" w:pos="9061"/>
        </w:tabs>
        <w:rPr>
          <w:ins w:id="51" w:author="tpn" w:date="2015-04-26T11:57:00Z"/>
          <w:rFonts w:asciiTheme="minorHAnsi" w:eastAsiaTheme="minorEastAsia" w:hAnsiTheme="minorHAnsi"/>
          <w:noProof/>
          <w:sz w:val="22"/>
          <w:lang w:eastAsia="pt-BR"/>
        </w:rPr>
      </w:pPr>
      <w:ins w:id="52"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"_Toc417812800"</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lang w:eastAsia="pt-BR"/>
          </w:rPr>
          <w:t>2.2.1</w:t>
        </w:r>
        <w:r>
          <w:rPr>
            <w:rFonts w:asciiTheme="minorHAnsi" w:eastAsiaTheme="minorEastAsia" w:hAnsiTheme="minorHAnsi"/>
            <w:noProof/>
            <w:sz w:val="22"/>
            <w:lang w:eastAsia="pt-BR"/>
          </w:rPr>
          <w:tab/>
        </w:r>
        <w:r w:rsidRPr="00D83101">
          <w:rPr>
            <w:rStyle w:val="Hyperlink"/>
            <w:noProof/>
            <w:lang w:eastAsia="pt-BR"/>
          </w:rPr>
          <w:t>TRANSPORTES COLETIVOS NA CIDADE DE SANTOS</w:t>
        </w:r>
        <w:r>
          <w:rPr>
            <w:noProof/>
            <w:webHidden/>
          </w:rPr>
          <w:tab/>
        </w:r>
        <w:r>
          <w:rPr>
            <w:noProof/>
            <w:webHidden/>
          </w:rPr>
          <w:fldChar w:fldCharType="begin"/>
        </w:r>
        <w:r>
          <w:rPr>
            <w:noProof/>
            <w:webHidden/>
          </w:rPr>
          <w:instrText xml:space="preserve"> PAGEREF _Toc417812800 \h </w:instrText>
        </w:r>
        <w:r>
          <w:rPr>
            <w:noProof/>
            <w:webHidden/>
          </w:rPr>
        </w:r>
      </w:ins>
      <w:r>
        <w:rPr>
          <w:noProof/>
          <w:webHidden/>
        </w:rPr>
        <w:fldChar w:fldCharType="separate"/>
      </w:r>
      <w:ins w:id="53" w:author="tpn" w:date="2015-04-26T11:57:00Z">
        <w:r>
          <w:rPr>
            <w:noProof/>
            <w:webHidden/>
          </w:rPr>
          <w:t>17</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54" w:author="tpn" w:date="2015-04-26T11:57:00Z"/>
          <w:rFonts w:asciiTheme="minorHAnsi" w:eastAsiaTheme="minorEastAsia" w:hAnsiTheme="minorHAnsi"/>
          <w:noProof/>
          <w:sz w:val="22"/>
          <w:lang w:eastAsia="pt-BR"/>
        </w:rPr>
      </w:pPr>
      <w:ins w:id="55"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"_Toc417812801"</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lang w:eastAsia="pt-BR"/>
          </w:rPr>
          <w:t>2.2.2</w:t>
        </w:r>
        <w:r>
          <w:rPr>
            <w:rFonts w:asciiTheme="minorHAnsi" w:eastAsiaTheme="minorEastAsia" w:hAnsiTheme="minorHAnsi"/>
            <w:noProof/>
            <w:sz w:val="22"/>
            <w:lang w:eastAsia="pt-BR"/>
          </w:rPr>
          <w:tab/>
        </w:r>
        <w:r w:rsidRPr="00D83101">
          <w:rPr>
            <w:rStyle w:val="Hyperlink"/>
            <w:noProof/>
            <w:lang w:eastAsia="pt-BR"/>
          </w:rPr>
          <w:t>TECNOLOGIA ACESSÍVEL PROMOVENDO MUDANÇAS E AUXILIANDO A ROTINA</w:t>
        </w:r>
        <w:r>
          <w:rPr>
            <w:noProof/>
            <w:webHidden/>
          </w:rPr>
          <w:tab/>
        </w:r>
        <w:r>
          <w:rPr>
            <w:noProof/>
            <w:webHidden/>
          </w:rPr>
          <w:fldChar w:fldCharType="begin"/>
        </w:r>
        <w:r>
          <w:rPr>
            <w:noProof/>
            <w:webHidden/>
          </w:rPr>
          <w:instrText xml:space="preserve"> PAGEREF _Toc417812801 \h </w:instrText>
        </w:r>
        <w:r>
          <w:rPr>
            <w:noProof/>
            <w:webHidden/>
          </w:rPr>
        </w:r>
      </w:ins>
      <w:r>
        <w:rPr>
          <w:noProof/>
          <w:webHidden/>
        </w:rPr>
        <w:fldChar w:fldCharType="separate"/>
      </w:r>
      <w:ins w:id="56" w:author="tpn" w:date="2015-04-26T11:57:00Z">
        <w:r>
          <w:rPr>
            <w:noProof/>
            <w:webHidden/>
          </w:rPr>
          <w:t>18</w:t>
        </w:r>
        <w:r>
          <w:rPr>
            <w:noProof/>
            <w:webHidden/>
          </w:rPr>
          <w:fldChar w:fldCharType="end"/>
        </w:r>
        <w:r w:rsidRPr="00D83101">
          <w:rPr>
            <w:rStyle w:val="Hyperlink"/>
            <w:noProof/>
          </w:rPr>
          <w:fldChar w:fldCharType="end"/>
        </w:r>
      </w:ins>
    </w:p>
    <w:p w:rsidR="00BE58EF" w:rsidRDefault="00BE58EF">
      <w:pPr>
        <w:pStyle w:val="Sumrio2"/>
        <w:rPr>
          <w:ins w:id="57" w:author="tpn" w:date="2015-04-26T11:57:00Z"/>
          <w:rFonts w:asciiTheme="minorHAnsi" w:eastAsiaTheme="minorEastAsia" w:hAnsiTheme="minorHAnsi"/>
          <w:sz w:val="22"/>
        </w:rPr>
      </w:pPr>
      <w:ins w:id="58" w:author="tpn" w:date="2015-04-26T11:57:00Z">
        <w:r w:rsidRPr="00D83101">
          <w:rPr>
            <w:rStyle w:val="Hyperlink"/>
          </w:rPr>
          <w:fldChar w:fldCharType="begin"/>
        </w:r>
        <w:r w:rsidRPr="00D83101">
          <w:rPr>
            <w:rStyle w:val="Hyperlink"/>
          </w:rPr>
          <w:instrText xml:space="preserve"> </w:instrText>
        </w:r>
        <w:r>
          <w:instrText>HYPERLINK \l "_Toc417812802"</w:instrText>
        </w:r>
        <w:r w:rsidRPr="00D83101">
          <w:rPr>
            <w:rStyle w:val="Hyperlink"/>
          </w:rPr>
          <w:instrText xml:space="preserve"> </w:instrText>
        </w:r>
        <w:r w:rsidRPr="00D83101">
          <w:rPr>
            <w:rStyle w:val="Hyperlink"/>
          </w:rPr>
        </w:r>
        <w:r w:rsidRPr="00D83101">
          <w:rPr>
            <w:rStyle w:val="Hyperlink"/>
          </w:rPr>
          <w:fldChar w:fldCharType="separate"/>
        </w:r>
        <w:r w:rsidRPr="00D83101">
          <w:rPr>
            <w:rStyle w:val="Hyperlink"/>
          </w:rPr>
          <w:t>2.3</w:t>
        </w:r>
        <w:r>
          <w:rPr>
            <w:rFonts w:asciiTheme="minorHAnsi" w:eastAsiaTheme="minorEastAsia" w:hAnsiTheme="minorHAnsi"/>
            <w:sz w:val="22"/>
          </w:rPr>
          <w:tab/>
        </w:r>
        <w:r w:rsidRPr="00D83101">
          <w:rPr>
            <w:rStyle w:val="Hyperlink"/>
          </w:rPr>
          <w:t>GPS</w:t>
        </w:r>
        <w:r>
          <w:rPr>
            <w:webHidden/>
          </w:rPr>
          <w:tab/>
        </w:r>
        <w:r>
          <w:rPr>
            <w:webHidden/>
          </w:rPr>
          <w:fldChar w:fldCharType="begin"/>
        </w:r>
        <w:r>
          <w:rPr>
            <w:webHidden/>
          </w:rPr>
          <w:instrText xml:space="preserve"> PAGEREF _Toc417812802 \h </w:instrText>
        </w:r>
        <w:r>
          <w:rPr>
            <w:webHidden/>
          </w:rPr>
        </w:r>
      </w:ins>
      <w:r>
        <w:rPr>
          <w:webHidden/>
        </w:rPr>
        <w:fldChar w:fldCharType="separate"/>
      </w:r>
      <w:ins w:id="59" w:author="tpn" w:date="2015-04-26T11:57:00Z">
        <w:r>
          <w:rPr>
            <w:webHidden/>
          </w:rPr>
          <w:t>21</w:t>
        </w:r>
        <w:r>
          <w:rPr>
            <w:webHidden/>
          </w:rPr>
          <w:fldChar w:fldCharType="end"/>
        </w:r>
        <w:r w:rsidRPr="00D83101">
          <w:rPr>
            <w:rStyle w:val="Hyperlink"/>
          </w:rPr>
          <w:fldChar w:fldCharType="end"/>
        </w:r>
      </w:ins>
    </w:p>
    <w:p w:rsidR="00BE58EF" w:rsidRDefault="00BE58EF">
      <w:pPr>
        <w:pStyle w:val="Sumrio3"/>
        <w:tabs>
          <w:tab w:val="left" w:pos="1903"/>
          <w:tab w:val="right" w:leader="dot" w:pos="9061"/>
        </w:tabs>
        <w:rPr>
          <w:ins w:id="60" w:author="tpn" w:date="2015-04-26T11:57:00Z"/>
          <w:rFonts w:asciiTheme="minorHAnsi" w:eastAsiaTheme="minorEastAsia" w:hAnsiTheme="minorHAnsi"/>
          <w:noProof/>
          <w:sz w:val="22"/>
          <w:lang w:eastAsia="pt-BR"/>
        </w:rPr>
      </w:pPr>
      <w:ins w:id="61"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"_Toc417812803"</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2.3.1</w:t>
        </w:r>
        <w:r>
          <w:rPr>
            <w:rFonts w:asciiTheme="minorHAnsi" w:eastAsiaTheme="minorEastAsia" w:hAnsiTheme="minorHAnsi"/>
            <w:noProof/>
            <w:sz w:val="22"/>
            <w:lang w:eastAsia="pt-BR"/>
          </w:rPr>
          <w:tab/>
        </w:r>
        <w:r w:rsidRPr="00D83101">
          <w:rPr>
            <w:rStyle w:val="Hyperlink"/>
            <w:noProof/>
          </w:rPr>
          <w:t>HISTÓRIA DO GPS</w:t>
        </w:r>
        <w:r>
          <w:rPr>
            <w:noProof/>
            <w:webHidden/>
          </w:rPr>
          <w:tab/>
        </w:r>
        <w:r>
          <w:rPr>
            <w:noProof/>
            <w:webHidden/>
          </w:rPr>
          <w:fldChar w:fldCharType="begin"/>
        </w:r>
        <w:r>
          <w:rPr>
            <w:noProof/>
            <w:webHidden/>
          </w:rPr>
          <w:instrText xml:space="preserve"> PAGEREF _Toc417812803 \h </w:instrText>
        </w:r>
        <w:r>
          <w:rPr>
            <w:noProof/>
            <w:webHidden/>
          </w:rPr>
        </w:r>
      </w:ins>
      <w:r>
        <w:rPr>
          <w:noProof/>
          <w:webHidden/>
        </w:rPr>
        <w:fldChar w:fldCharType="separate"/>
      </w:r>
      <w:ins w:id="62" w:author="tpn" w:date="2015-04-26T11:57:00Z">
        <w:r>
          <w:rPr>
            <w:noProof/>
            <w:webHidden/>
          </w:rPr>
          <w:t>21</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63" w:author="tpn" w:date="2015-04-26T11:57:00Z"/>
          <w:rFonts w:asciiTheme="minorHAnsi" w:eastAsiaTheme="minorEastAsia" w:hAnsiTheme="minorHAnsi"/>
          <w:noProof/>
          <w:sz w:val="22"/>
          <w:lang w:eastAsia="pt-BR"/>
        </w:rPr>
      </w:pPr>
      <w:ins w:id="64"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"_Toc417812804"</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2.3.2</w:t>
        </w:r>
        <w:r>
          <w:rPr>
            <w:rFonts w:asciiTheme="minorHAnsi" w:eastAsiaTheme="minorEastAsia" w:hAnsiTheme="minorHAnsi"/>
            <w:noProof/>
            <w:sz w:val="22"/>
            <w:lang w:eastAsia="pt-BR"/>
          </w:rPr>
          <w:tab/>
        </w:r>
        <w:r w:rsidRPr="00D83101">
          <w:rPr>
            <w:rStyle w:val="Hyperlink"/>
            <w:noProof/>
          </w:rPr>
          <w:t>COMO FUNCIONA O GPS</w:t>
        </w:r>
        <w:r>
          <w:rPr>
            <w:noProof/>
            <w:webHidden/>
          </w:rPr>
          <w:tab/>
        </w:r>
        <w:r>
          <w:rPr>
            <w:noProof/>
            <w:webHidden/>
          </w:rPr>
          <w:fldChar w:fldCharType="begin"/>
        </w:r>
        <w:r>
          <w:rPr>
            <w:noProof/>
            <w:webHidden/>
          </w:rPr>
          <w:instrText xml:space="preserve"> PAGEREF _Toc417812804 \h </w:instrText>
        </w:r>
        <w:r>
          <w:rPr>
            <w:noProof/>
            <w:webHidden/>
          </w:rPr>
        </w:r>
      </w:ins>
      <w:r>
        <w:rPr>
          <w:noProof/>
          <w:webHidden/>
        </w:rPr>
        <w:fldChar w:fldCharType="separate"/>
      </w:r>
      <w:ins w:id="65" w:author="tpn" w:date="2015-04-26T11:57:00Z">
        <w:r>
          <w:rPr>
            <w:noProof/>
            <w:webHidden/>
          </w:rPr>
          <w:t>23</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66" w:author="tpn" w:date="2015-04-26T11:57:00Z"/>
          <w:rFonts w:asciiTheme="minorHAnsi" w:eastAsiaTheme="minorEastAsia" w:hAnsiTheme="minorHAnsi"/>
          <w:noProof/>
          <w:sz w:val="22"/>
          <w:lang w:eastAsia="pt-BR"/>
        </w:rPr>
      </w:pPr>
      <w:ins w:id="67"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"_Toc417812805"</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2.3.3</w:t>
        </w:r>
        <w:r>
          <w:rPr>
            <w:rFonts w:asciiTheme="minorHAnsi" w:eastAsiaTheme="minorEastAsia" w:hAnsiTheme="minorHAnsi"/>
            <w:noProof/>
            <w:sz w:val="22"/>
            <w:lang w:eastAsia="pt-BR"/>
          </w:rPr>
          <w:tab/>
        </w:r>
        <w:r w:rsidRPr="00D83101">
          <w:rPr>
            <w:rStyle w:val="Hyperlink"/>
            <w:noProof/>
          </w:rPr>
          <w:t>RECEPTORES GPS</w:t>
        </w:r>
        <w:r>
          <w:rPr>
            <w:noProof/>
            <w:webHidden/>
          </w:rPr>
          <w:tab/>
        </w:r>
        <w:r>
          <w:rPr>
            <w:noProof/>
            <w:webHidden/>
          </w:rPr>
          <w:fldChar w:fldCharType="begin"/>
        </w:r>
        <w:r>
          <w:rPr>
            <w:noProof/>
            <w:webHidden/>
          </w:rPr>
          <w:instrText xml:space="preserve"> PAGEREF _Toc417812805 \h </w:instrText>
        </w:r>
        <w:r>
          <w:rPr>
            <w:noProof/>
            <w:webHidden/>
          </w:rPr>
        </w:r>
      </w:ins>
      <w:r>
        <w:rPr>
          <w:noProof/>
          <w:webHidden/>
        </w:rPr>
        <w:fldChar w:fldCharType="separate"/>
      </w:r>
      <w:ins w:id="68" w:author="tpn" w:date="2015-04-26T11:57:00Z">
        <w:r>
          <w:rPr>
            <w:noProof/>
            <w:webHidden/>
          </w:rPr>
          <w:t>24</w:t>
        </w:r>
        <w:r>
          <w:rPr>
            <w:noProof/>
            <w:webHidden/>
          </w:rPr>
          <w:fldChar w:fldCharType="end"/>
        </w:r>
        <w:r w:rsidRPr="00D83101">
          <w:rPr>
            <w:rStyle w:val="Hyperlink"/>
            <w:noProof/>
          </w:rPr>
          <w:fldChar w:fldCharType="end"/>
        </w:r>
      </w:ins>
    </w:p>
    <w:p w:rsidR="00BE58EF" w:rsidRDefault="00BE58EF">
      <w:pPr>
        <w:pStyle w:val="Sumrio2"/>
        <w:rPr>
          <w:ins w:id="69" w:author="tpn" w:date="2015-04-26T11:57:00Z"/>
          <w:rFonts w:asciiTheme="minorHAnsi" w:eastAsiaTheme="minorEastAsia" w:hAnsiTheme="minorHAnsi"/>
          <w:sz w:val="22"/>
        </w:rPr>
      </w:pPr>
      <w:ins w:id="70" w:author="tpn" w:date="2015-04-26T11:57:00Z">
        <w:r w:rsidRPr="00D83101">
          <w:rPr>
            <w:rStyle w:val="Hyperlink"/>
          </w:rPr>
          <w:fldChar w:fldCharType="begin"/>
        </w:r>
        <w:r w:rsidRPr="00D83101">
          <w:rPr>
            <w:rStyle w:val="Hyperlink"/>
          </w:rPr>
          <w:instrText xml:space="preserve"> </w:instrText>
        </w:r>
        <w:r>
          <w:instrText>HYPERLINK \l "_Toc417812806"</w:instrText>
        </w:r>
        <w:r w:rsidRPr="00D83101">
          <w:rPr>
            <w:rStyle w:val="Hyperlink"/>
          </w:rPr>
          <w:instrText xml:space="preserve"> </w:instrText>
        </w:r>
        <w:r w:rsidRPr="00D83101">
          <w:rPr>
            <w:rStyle w:val="Hyperlink"/>
          </w:rPr>
        </w:r>
        <w:r w:rsidRPr="00D83101">
          <w:rPr>
            <w:rStyle w:val="Hyperlink"/>
          </w:rPr>
          <w:fldChar w:fldCharType="separate"/>
        </w:r>
        <w:r w:rsidRPr="00D83101">
          <w:rPr>
            <w:rStyle w:val="Hyperlink"/>
          </w:rPr>
          <w:t>2.4</w:t>
        </w:r>
        <w:r>
          <w:rPr>
            <w:rFonts w:asciiTheme="minorHAnsi" w:eastAsiaTheme="minorEastAsia" w:hAnsiTheme="minorHAnsi"/>
            <w:sz w:val="22"/>
          </w:rPr>
          <w:tab/>
        </w:r>
        <w:r w:rsidRPr="00D83101">
          <w:rPr>
            <w:rStyle w:val="Hyperlink"/>
          </w:rPr>
          <w:t>Sistemas Operacionais Mobile</w:t>
        </w:r>
        <w:r>
          <w:rPr>
            <w:webHidden/>
          </w:rPr>
          <w:tab/>
        </w:r>
        <w:r>
          <w:rPr>
            <w:webHidden/>
          </w:rPr>
          <w:fldChar w:fldCharType="begin"/>
        </w:r>
        <w:r>
          <w:rPr>
            <w:webHidden/>
          </w:rPr>
          <w:instrText xml:space="preserve"> PAGEREF _Toc417812806 \h </w:instrText>
        </w:r>
        <w:r>
          <w:rPr>
            <w:webHidden/>
          </w:rPr>
        </w:r>
      </w:ins>
      <w:r>
        <w:rPr>
          <w:webHidden/>
        </w:rPr>
        <w:fldChar w:fldCharType="separate"/>
      </w:r>
      <w:ins w:id="71" w:author="tpn" w:date="2015-04-26T11:57:00Z">
        <w:r>
          <w:rPr>
            <w:webHidden/>
          </w:rPr>
          <w:t>26</w:t>
        </w:r>
        <w:r>
          <w:rPr>
            <w:webHidden/>
          </w:rPr>
          <w:fldChar w:fldCharType="end"/>
        </w:r>
        <w:r w:rsidRPr="00D83101">
          <w:rPr>
            <w:rStyle w:val="Hyperlink"/>
          </w:rPr>
          <w:fldChar w:fldCharType="end"/>
        </w:r>
      </w:ins>
    </w:p>
    <w:p w:rsidR="00BE58EF" w:rsidRDefault="00BE58EF">
      <w:pPr>
        <w:pStyle w:val="Sumrio3"/>
        <w:tabs>
          <w:tab w:val="left" w:pos="1903"/>
          <w:tab w:val="right" w:leader="dot" w:pos="9061"/>
        </w:tabs>
        <w:rPr>
          <w:ins w:id="72" w:author="tpn" w:date="2015-04-26T11:57:00Z"/>
          <w:rFonts w:asciiTheme="minorHAnsi" w:eastAsiaTheme="minorEastAsia" w:hAnsiTheme="minorHAnsi"/>
          <w:noProof/>
          <w:sz w:val="22"/>
          <w:lang w:eastAsia="pt-BR"/>
        </w:rPr>
      </w:pPr>
      <w:ins w:id="73"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"_Toc417812807"</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2.4.1</w:t>
        </w:r>
        <w:r>
          <w:rPr>
            <w:rFonts w:asciiTheme="minorHAnsi" w:eastAsiaTheme="minorEastAsia" w:hAnsiTheme="minorHAnsi"/>
            <w:noProof/>
            <w:sz w:val="22"/>
            <w:lang w:eastAsia="pt-BR"/>
          </w:rPr>
          <w:tab/>
        </w:r>
        <w:r w:rsidRPr="00D83101">
          <w:rPr>
            <w:rStyle w:val="Hyperlink"/>
            <w:noProof/>
          </w:rPr>
          <w:t>iOS</w:t>
        </w:r>
        <w:r>
          <w:rPr>
            <w:noProof/>
            <w:webHidden/>
          </w:rPr>
          <w:tab/>
        </w:r>
        <w:r>
          <w:rPr>
            <w:noProof/>
            <w:webHidden/>
          </w:rPr>
          <w:fldChar w:fldCharType="begin"/>
        </w:r>
        <w:r>
          <w:rPr>
            <w:noProof/>
            <w:webHidden/>
          </w:rPr>
          <w:instrText xml:space="preserve"> PAGEREF _Toc417812807 \h </w:instrText>
        </w:r>
        <w:r>
          <w:rPr>
            <w:noProof/>
            <w:webHidden/>
          </w:rPr>
        </w:r>
      </w:ins>
      <w:r>
        <w:rPr>
          <w:noProof/>
          <w:webHidden/>
        </w:rPr>
        <w:fldChar w:fldCharType="separate"/>
      </w:r>
      <w:ins w:id="74" w:author="tpn" w:date="2015-04-26T11:57:00Z">
        <w:r>
          <w:rPr>
            <w:noProof/>
            <w:webHidden/>
          </w:rPr>
          <w:t>26</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75" w:author="tpn" w:date="2015-04-26T11:57:00Z"/>
          <w:rFonts w:asciiTheme="minorHAnsi" w:eastAsiaTheme="minorEastAsia" w:hAnsiTheme="minorHAnsi"/>
          <w:noProof/>
          <w:sz w:val="22"/>
          <w:lang w:eastAsia="pt-BR"/>
        </w:rPr>
      </w:pPr>
      <w:ins w:id="76"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"_Toc417812808"</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2.4.2</w:t>
        </w:r>
        <w:r>
          <w:rPr>
            <w:rFonts w:asciiTheme="minorHAnsi" w:eastAsiaTheme="minorEastAsia" w:hAnsiTheme="minorHAnsi"/>
            <w:noProof/>
            <w:sz w:val="22"/>
            <w:lang w:eastAsia="pt-BR"/>
          </w:rPr>
          <w:tab/>
        </w:r>
        <w:r w:rsidRPr="00D83101">
          <w:rPr>
            <w:rStyle w:val="Hyperlink"/>
            <w:noProof/>
          </w:rPr>
          <w:t>Windows Phone</w:t>
        </w:r>
        <w:r>
          <w:rPr>
            <w:noProof/>
            <w:webHidden/>
          </w:rPr>
          <w:tab/>
        </w:r>
        <w:r>
          <w:rPr>
            <w:noProof/>
            <w:webHidden/>
          </w:rPr>
          <w:fldChar w:fldCharType="begin"/>
        </w:r>
        <w:r>
          <w:rPr>
            <w:noProof/>
            <w:webHidden/>
          </w:rPr>
          <w:instrText xml:space="preserve"> PAGEREF _Toc417812808 \h </w:instrText>
        </w:r>
        <w:r>
          <w:rPr>
            <w:noProof/>
            <w:webHidden/>
          </w:rPr>
        </w:r>
      </w:ins>
      <w:r>
        <w:rPr>
          <w:noProof/>
          <w:webHidden/>
        </w:rPr>
        <w:fldChar w:fldCharType="separate"/>
      </w:r>
      <w:ins w:id="77" w:author="tpn" w:date="2015-04-26T11:57:00Z">
        <w:r>
          <w:rPr>
            <w:noProof/>
            <w:webHidden/>
          </w:rPr>
          <w:t>26</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78" w:author="tpn" w:date="2015-04-26T11:57:00Z"/>
          <w:rFonts w:asciiTheme="minorHAnsi" w:eastAsiaTheme="minorEastAsia" w:hAnsiTheme="minorHAnsi"/>
          <w:noProof/>
          <w:sz w:val="22"/>
          <w:lang w:eastAsia="pt-BR"/>
        </w:rPr>
      </w:pPr>
      <w:ins w:id="79"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"_Toc417812809"</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2.4.3</w:t>
        </w:r>
        <w:r>
          <w:rPr>
            <w:rFonts w:asciiTheme="minorHAnsi" w:eastAsiaTheme="minorEastAsia" w:hAnsiTheme="minorHAnsi"/>
            <w:noProof/>
            <w:sz w:val="22"/>
            <w:lang w:eastAsia="pt-BR"/>
          </w:rPr>
          <w:tab/>
        </w:r>
        <w:r w:rsidRPr="00D83101">
          <w:rPr>
            <w:rStyle w:val="Hyperlink"/>
            <w:noProof/>
          </w:rPr>
          <w:t>Android</w:t>
        </w:r>
        <w:r>
          <w:rPr>
            <w:noProof/>
            <w:webHidden/>
          </w:rPr>
          <w:tab/>
        </w:r>
        <w:r>
          <w:rPr>
            <w:noProof/>
            <w:webHidden/>
          </w:rPr>
          <w:fldChar w:fldCharType="begin"/>
        </w:r>
        <w:r>
          <w:rPr>
            <w:noProof/>
            <w:webHidden/>
          </w:rPr>
          <w:instrText xml:space="preserve"> PAGEREF _Toc417812809 \h </w:instrText>
        </w:r>
        <w:r>
          <w:rPr>
            <w:noProof/>
            <w:webHidden/>
          </w:rPr>
        </w:r>
      </w:ins>
      <w:r>
        <w:rPr>
          <w:noProof/>
          <w:webHidden/>
        </w:rPr>
        <w:fldChar w:fldCharType="separate"/>
      </w:r>
      <w:ins w:id="80" w:author="tpn" w:date="2015-04-26T11:57:00Z">
        <w:r>
          <w:rPr>
            <w:noProof/>
            <w:webHidden/>
          </w:rPr>
          <w:t>26</w:t>
        </w:r>
        <w:r>
          <w:rPr>
            <w:noProof/>
            <w:webHidden/>
          </w:rPr>
          <w:fldChar w:fldCharType="end"/>
        </w:r>
        <w:r w:rsidRPr="00D83101">
          <w:rPr>
            <w:rStyle w:val="Hyperlink"/>
            <w:noProof/>
          </w:rPr>
          <w:fldChar w:fldCharType="end"/>
        </w:r>
      </w:ins>
    </w:p>
    <w:p w:rsidR="00BE58EF" w:rsidRDefault="00BE58EF">
      <w:pPr>
        <w:pStyle w:val="Sumrio2"/>
        <w:rPr>
          <w:ins w:id="81" w:author="tpn" w:date="2015-04-26T11:57:00Z"/>
          <w:rFonts w:asciiTheme="minorHAnsi" w:eastAsiaTheme="minorEastAsia" w:hAnsiTheme="minorHAnsi"/>
          <w:sz w:val="22"/>
        </w:rPr>
      </w:pPr>
      <w:ins w:id="82" w:author="tpn" w:date="2015-04-26T11:57:00Z">
        <w:r w:rsidRPr="00D83101">
          <w:rPr>
            <w:rStyle w:val="Hyperlink"/>
          </w:rPr>
          <w:fldChar w:fldCharType="begin"/>
        </w:r>
        <w:r w:rsidRPr="00D83101">
          <w:rPr>
            <w:rStyle w:val="Hyperlink"/>
          </w:rPr>
          <w:instrText xml:space="preserve"> </w:instrText>
        </w:r>
        <w:r>
          <w:instrText>HYPERLINK \l "_Toc417812810"</w:instrText>
        </w:r>
        <w:r w:rsidRPr="00D83101">
          <w:rPr>
            <w:rStyle w:val="Hyperlink"/>
          </w:rPr>
          <w:instrText xml:space="preserve"> </w:instrText>
        </w:r>
        <w:r w:rsidRPr="00D83101">
          <w:rPr>
            <w:rStyle w:val="Hyperlink"/>
          </w:rPr>
        </w:r>
        <w:r w:rsidRPr="00D83101">
          <w:rPr>
            <w:rStyle w:val="Hyperlink"/>
          </w:rPr>
          <w:fldChar w:fldCharType="separate"/>
        </w:r>
        <w:r w:rsidRPr="00D83101">
          <w:rPr>
            <w:rStyle w:val="Hyperlink"/>
          </w:rPr>
          <w:t>2.5</w:t>
        </w:r>
        <w:r>
          <w:rPr>
            <w:rFonts w:asciiTheme="minorHAnsi" w:eastAsiaTheme="minorEastAsia" w:hAnsiTheme="minorHAnsi"/>
            <w:sz w:val="22"/>
          </w:rPr>
          <w:tab/>
        </w:r>
        <w:r w:rsidRPr="00D83101">
          <w:rPr>
            <w:rStyle w:val="Hyperlink"/>
          </w:rPr>
          <w:t>Plataforma Android</w:t>
        </w:r>
        <w:r>
          <w:rPr>
            <w:webHidden/>
          </w:rPr>
          <w:tab/>
        </w:r>
        <w:r>
          <w:rPr>
            <w:webHidden/>
          </w:rPr>
          <w:fldChar w:fldCharType="begin"/>
        </w:r>
        <w:r>
          <w:rPr>
            <w:webHidden/>
          </w:rPr>
          <w:instrText xml:space="preserve"> PAGEREF _Toc417812810 \h </w:instrText>
        </w:r>
        <w:r>
          <w:rPr>
            <w:webHidden/>
          </w:rPr>
        </w:r>
      </w:ins>
      <w:r>
        <w:rPr>
          <w:webHidden/>
        </w:rPr>
        <w:fldChar w:fldCharType="separate"/>
      </w:r>
      <w:ins w:id="83" w:author="tpn" w:date="2015-04-26T11:57:00Z">
        <w:r>
          <w:rPr>
            <w:webHidden/>
          </w:rPr>
          <w:t>27</w:t>
        </w:r>
        <w:r>
          <w:rPr>
            <w:webHidden/>
          </w:rPr>
          <w:fldChar w:fldCharType="end"/>
        </w:r>
        <w:r w:rsidRPr="00D83101">
          <w:rPr>
            <w:rStyle w:val="Hyperlink"/>
          </w:rPr>
          <w:fldChar w:fldCharType="end"/>
        </w:r>
      </w:ins>
    </w:p>
    <w:p w:rsidR="00BE58EF" w:rsidRDefault="00BE58EF">
      <w:pPr>
        <w:pStyle w:val="Sumrio3"/>
        <w:tabs>
          <w:tab w:val="left" w:pos="1903"/>
          <w:tab w:val="right" w:leader="dot" w:pos="9061"/>
        </w:tabs>
        <w:rPr>
          <w:ins w:id="84" w:author="tpn" w:date="2015-04-26T11:57:00Z"/>
          <w:rFonts w:asciiTheme="minorHAnsi" w:eastAsiaTheme="minorEastAsia" w:hAnsiTheme="minorHAnsi"/>
          <w:noProof/>
          <w:sz w:val="22"/>
          <w:lang w:eastAsia="pt-BR"/>
        </w:rPr>
      </w:pPr>
      <w:ins w:id="85"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"_Toc417812811"</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2.5.1</w:t>
        </w:r>
        <w:r>
          <w:rPr>
            <w:rFonts w:asciiTheme="minorHAnsi" w:eastAsiaTheme="minorEastAsia" w:hAnsiTheme="minorHAnsi"/>
            <w:noProof/>
            <w:sz w:val="22"/>
            <w:lang w:eastAsia="pt-BR"/>
          </w:rPr>
          <w:tab/>
        </w:r>
        <w:r w:rsidRPr="00D83101">
          <w:rPr>
            <w:rStyle w:val="Hyperlink"/>
            <w:noProof/>
          </w:rPr>
          <w:t>Historia do Android</w:t>
        </w:r>
        <w:r>
          <w:rPr>
            <w:noProof/>
            <w:webHidden/>
          </w:rPr>
          <w:tab/>
        </w:r>
        <w:r>
          <w:rPr>
            <w:noProof/>
            <w:webHidden/>
          </w:rPr>
          <w:fldChar w:fldCharType="begin"/>
        </w:r>
        <w:r>
          <w:rPr>
            <w:noProof/>
            <w:webHidden/>
          </w:rPr>
          <w:instrText xml:space="preserve"> PAGEREF _Toc417812811 \h </w:instrText>
        </w:r>
        <w:r>
          <w:rPr>
            <w:noProof/>
            <w:webHidden/>
          </w:rPr>
        </w:r>
      </w:ins>
      <w:r>
        <w:rPr>
          <w:noProof/>
          <w:webHidden/>
        </w:rPr>
        <w:fldChar w:fldCharType="separate"/>
      </w:r>
      <w:ins w:id="86" w:author="tpn" w:date="2015-04-26T11:57:00Z">
        <w:r>
          <w:rPr>
            <w:noProof/>
            <w:webHidden/>
          </w:rPr>
          <w:t>27</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87" w:author="tpn" w:date="2015-04-26T11:57:00Z"/>
          <w:rFonts w:asciiTheme="minorHAnsi" w:eastAsiaTheme="minorEastAsia" w:hAnsiTheme="minorHAnsi"/>
          <w:noProof/>
          <w:sz w:val="22"/>
          <w:lang w:eastAsia="pt-BR"/>
        </w:rPr>
      </w:pPr>
      <w:ins w:id="88"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"_Toc417812812"</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2.5.2</w:t>
        </w:r>
        <w:r>
          <w:rPr>
            <w:rFonts w:asciiTheme="minorHAnsi" w:eastAsiaTheme="minorEastAsia" w:hAnsiTheme="minorHAnsi"/>
            <w:noProof/>
            <w:sz w:val="22"/>
            <w:lang w:eastAsia="pt-BR"/>
          </w:rPr>
          <w:tab/>
        </w:r>
        <w:r w:rsidRPr="00D83101">
          <w:rPr>
            <w:rStyle w:val="Hyperlink"/>
            <w:noProof/>
          </w:rPr>
          <w:t>Arquitetura do Android</w:t>
        </w:r>
        <w:r>
          <w:rPr>
            <w:noProof/>
            <w:webHidden/>
          </w:rPr>
          <w:tab/>
        </w:r>
        <w:r>
          <w:rPr>
            <w:noProof/>
            <w:webHidden/>
          </w:rPr>
          <w:fldChar w:fldCharType="begin"/>
        </w:r>
        <w:r>
          <w:rPr>
            <w:noProof/>
            <w:webHidden/>
          </w:rPr>
          <w:instrText xml:space="preserve"> PAGEREF _Toc417812812 \h </w:instrText>
        </w:r>
        <w:r>
          <w:rPr>
            <w:noProof/>
            <w:webHidden/>
          </w:rPr>
        </w:r>
      </w:ins>
      <w:r>
        <w:rPr>
          <w:noProof/>
          <w:webHidden/>
        </w:rPr>
        <w:fldChar w:fldCharType="separate"/>
      </w:r>
      <w:ins w:id="89" w:author="tpn" w:date="2015-04-26T11:57:00Z">
        <w:r>
          <w:rPr>
            <w:noProof/>
            <w:webHidden/>
          </w:rPr>
          <w:t>29</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90" w:author="tpn" w:date="2015-04-26T11:57:00Z"/>
          <w:rFonts w:asciiTheme="minorHAnsi" w:eastAsiaTheme="minorEastAsia" w:hAnsiTheme="minorHAnsi"/>
          <w:noProof/>
          <w:sz w:val="22"/>
          <w:lang w:eastAsia="pt-BR"/>
        </w:rPr>
      </w:pPr>
      <w:ins w:id="91"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"_Toc417812813"</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lang w:val="en-US"/>
          </w:rPr>
          <w:t>2.5.3</w:t>
        </w:r>
        <w:r>
          <w:rPr>
            <w:rFonts w:asciiTheme="minorHAnsi" w:eastAsiaTheme="minorEastAsia" w:hAnsiTheme="minorHAnsi"/>
            <w:noProof/>
            <w:sz w:val="22"/>
            <w:lang w:eastAsia="pt-BR"/>
          </w:rPr>
          <w:tab/>
        </w:r>
        <w:r w:rsidRPr="00D83101">
          <w:rPr>
            <w:rStyle w:val="Hyperlink"/>
            <w:noProof/>
            <w:lang w:val="en-US"/>
          </w:rPr>
          <w:t>Caracteristicas do Sistema Android</w:t>
        </w:r>
        <w:r>
          <w:rPr>
            <w:noProof/>
            <w:webHidden/>
          </w:rPr>
          <w:tab/>
        </w:r>
        <w:r>
          <w:rPr>
            <w:noProof/>
            <w:webHidden/>
          </w:rPr>
          <w:fldChar w:fldCharType="begin"/>
        </w:r>
        <w:r>
          <w:rPr>
            <w:noProof/>
            <w:webHidden/>
          </w:rPr>
          <w:instrText xml:space="preserve"> PAGEREF _Toc417812813 \h </w:instrText>
        </w:r>
        <w:r>
          <w:rPr>
            <w:noProof/>
            <w:webHidden/>
          </w:rPr>
        </w:r>
      </w:ins>
      <w:r>
        <w:rPr>
          <w:noProof/>
          <w:webHidden/>
        </w:rPr>
        <w:fldChar w:fldCharType="separate"/>
      </w:r>
      <w:ins w:id="92" w:author="tpn" w:date="2015-04-26T11:57:00Z">
        <w:r>
          <w:rPr>
            <w:noProof/>
            <w:webHidden/>
          </w:rPr>
          <w:t>30</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93" w:author="tpn" w:date="2015-04-26T11:57:00Z"/>
          <w:rFonts w:asciiTheme="minorHAnsi" w:eastAsiaTheme="minorEastAsia" w:hAnsiTheme="minorHAnsi"/>
          <w:noProof/>
          <w:sz w:val="22"/>
          <w:lang w:eastAsia="pt-BR"/>
        </w:rPr>
      </w:pPr>
      <w:ins w:id="94"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"_Toc417812814"</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lang w:val="en-US"/>
          </w:rPr>
          <w:t>2.5.4</w:t>
        </w:r>
        <w:r>
          <w:rPr>
            <w:rFonts w:asciiTheme="minorHAnsi" w:eastAsiaTheme="minorEastAsia" w:hAnsiTheme="minorHAnsi"/>
            <w:noProof/>
            <w:sz w:val="22"/>
            <w:lang w:eastAsia="pt-BR"/>
          </w:rPr>
          <w:tab/>
        </w:r>
        <w:r w:rsidRPr="00D83101">
          <w:rPr>
            <w:rStyle w:val="Hyperlink"/>
            <w:noProof/>
            <w:lang w:val="en-US"/>
          </w:rPr>
          <w:t>Handset Layouts</w:t>
        </w:r>
        <w:r>
          <w:rPr>
            <w:noProof/>
            <w:webHidden/>
          </w:rPr>
          <w:tab/>
        </w:r>
        <w:r>
          <w:rPr>
            <w:noProof/>
            <w:webHidden/>
          </w:rPr>
          <w:fldChar w:fldCharType="begin"/>
        </w:r>
        <w:r>
          <w:rPr>
            <w:noProof/>
            <w:webHidden/>
          </w:rPr>
          <w:instrText xml:space="preserve"> PAGEREF _Toc417812814 \h </w:instrText>
        </w:r>
        <w:r>
          <w:rPr>
            <w:noProof/>
            <w:webHidden/>
          </w:rPr>
        </w:r>
      </w:ins>
      <w:r>
        <w:rPr>
          <w:noProof/>
          <w:webHidden/>
        </w:rPr>
        <w:fldChar w:fldCharType="separate"/>
      </w:r>
      <w:ins w:id="95"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96" w:author="tpn" w:date="2015-04-26T11:57:00Z"/>
          <w:rFonts w:asciiTheme="minorHAnsi" w:eastAsiaTheme="minorEastAsia" w:hAnsiTheme="minorHAnsi"/>
          <w:noProof/>
          <w:sz w:val="22"/>
          <w:lang w:eastAsia="pt-BR"/>
        </w:rPr>
      </w:pPr>
      <w:ins w:id="97"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"_Toc417812815"</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2.5.5</w:t>
        </w:r>
        <w:r>
          <w:rPr>
            <w:rFonts w:asciiTheme="minorHAnsi" w:eastAsiaTheme="minorEastAsia" w:hAnsiTheme="minorHAnsi"/>
            <w:noProof/>
            <w:sz w:val="22"/>
            <w:lang w:eastAsia="pt-BR"/>
          </w:rPr>
          <w:tab/>
        </w:r>
        <w:r w:rsidRPr="00D83101">
          <w:rPr>
            <w:rStyle w:val="Hyperlink"/>
            <w:noProof/>
          </w:rPr>
          <w:t>Armazenamento</w:t>
        </w:r>
        <w:r>
          <w:rPr>
            <w:noProof/>
            <w:webHidden/>
          </w:rPr>
          <w:tab/>
        </w:r>
        <w:r>
          <w:rPr>
            <w:noProof/>
            <w:webHidden/>
          </w:rPr>
          <w:fldChar w:fldCharType="begin"/>
        </w:r>
        <w:r>
          <w:rPr>
            <w:noProof/>
            <w:webHidden/>
          </w:rPr>
          <w:instrText xml:space="preserve"> PAGEREF _Toc417812815 \h </w:instrText>
        </w:r>
        <w:r>
          <w:rPr>
            <w:noProof/>
            <w:webHidden/>
          </w:rPr>
        </w:r>
      </w:ins>
      <w:r>
        <w:rPr>
          <w:noProof/>
          <w:webHidden/>
        </w:rPr>
        <w:fldChar w:fldCharType="separate"/>
      </w:r>
      <w:ins w:id="98"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99" w:author="tpn" w:date="2015-04-26T11:57:00Z"/>
          <w:rFonts w:asciiTheme="minorHAnsi" w:eastAsiaTheme="minorEastAsia" w:hAnsiTheme="minorHAnsi"/>
          <w:noProof/>
          <w:sz w:val="22"/>
          <w:lang w:eastAsia="pt-BR"/>
        </w:rPr>
      </w:pPr>
      <w:ins w:id="100"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"_Toc417812816"</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2.5.6</w:t>
        </w:r>
        <w:r>
          <w:rPr>
            <w:rFonts w:asciiTheme="minorHAnsi" w:eastAsiaTheme="minorEastAsia" w:hAnsiTheme="minorHAnsi"/>
            <w:noProof/>
            <w:sz w:val="22"/>
            <w:lang w:eastAsia="pt-BR"/>
          </w:rPr>
          <w:tab/>
        </w:r>
        <w:r w:rsidRPr="00D83101">
          <w:rPr>
            <w:rStyle w:val="Hyperlink"/>
            <w:noProof/>
          </w:rPr>
          <w:t>SQL</w:t>
        </w:r>
        <w:r>
          <w:rPr>
            <w:noProof/>
            <w:webHidden/>
          </w:rPr>
          <w:tab/>
        </w:r>
        <w:r>
          <w:rPr>
            <w:noProof/>
            <w:webHidden/>
          </w:rPr>
          <w:fldChar w:fldCharType="begin"/>
        </w:r>
        <w:r>
          <w:rPr>
            <w:noProof/>
            <w:webHidden/>
          </w:rPr>
          <w:instrText xml:space="preserve"> PAGEREF _Toc417812816 \h </w:instrText>
        </w:r>
        <w:r>
          <w:rPr>
            <w:noProof/>
            <w:webHidden/>
          </w:rPr>
        </w:r>
      </w:ins>
      <w:r>
        <w:rPr>
          <w:noProof/>
          <w:webHidden/>
        </w:rPr>
        <w:fldChar w:fldCharType="separate"/>
      </w:r>
      <w:ins w:id="101"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102" w:author="tpn" w:date="2015-04-26T11:57:00Z"/>
          <w:rFonts w:asciiTheme="minorHAnsi" w:eastAsiaTheme="minorEastAsia" w:hAnsiTheme="minorHAnsi"/>
          <w:noProof/>
          <w:sz w:val="22"/>
          <w:lang w:eastAsia="pt-BR"/>
        </w:rPr>
      </w:pPr>
      <w:ins w:id="103"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"_Toc417812817"</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2.5.7</w:t>
        </w:r>
        <w:r>
          <w:rPr>
            <w:rFonts w:asciiTheme="minorHAnsi" w:eastAsiaTheme="minorEastAsia" w:hAnsiTheme="minorHAnsi"/>
            <w:noProof/>
            <w:sz w:val="22"/>
            <w:lang w:eastAsia="pt-BR"/>
          </w:rPr>
          <w:tab/>
        </w:r>
        <w:r w:rsidRPr="00D83101">
          <w:rPr>
            <w:rStyle w:val="Hyperlink"/>
            <w:noProof/>
          </w:rPr>
          <w:t>SGBD</w:t>
        </w:r>
        <w:r>
          <w:rPr>
            <w:noProof/>
            <w:webHidden/>
          </w:rPr>
          <w:tab/>
        </w:r>
        <w:r>
          <w:rPr>
            <w:noProof/>
            <w:webHidden/>
          </w:rPr>
          <w:fldChar w:fldCharType="begin"/>
        </w:r>
        <w:r>
          <w:rPr>
            <w:noProof/>
            <w:webHidden/>
          </w:rPr>
          <w:instrText xml:space="preserve"> PAGEREF _Toc417812817 \h </w:instrText>
        </w:r>
        <w:r>
          <w:rPr>
            <w:noProof/>
            <w:webHidden/>
          </w:rPr>
        </w:r>
      </w:ins>
      <w:r>
        <w:rPr>
          <w:noProof/>
          <w:webHidden/>
        </w:rPr>
        <w:fldChar w:fldCharType="separate"/>
      </w:r>
      <w:ins w:id="104"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105" w:author="tpn" w:date="2015-04-26T11:57:00Z"/>
          <w:rFonts w:asciiTheme="minorHAnsi" w:eastAsiaTheme="minorEastAsia" w:hAnsiTheme="minorHAnsi"/>
          <w:noProof/>
          <w:sz w:val="22"/>
          <w:lang w:eastAsia="pt-BR"/>
        </w:rPr>
      </w:pPr>
      <w:ins w:id="106"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"_Toc417812818"</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2.5.8</w:t>
        </w:r>
        <w:r>
          <w:rPr>
            <w:rFonts w:asciiTheme="minorHAnsi" w:eastAsiaTheme="minorEastAsia" w:hAnsiTheme="minorHAnsi"/>
            <w:noProof/>
            <w:sz w:val="22"/>
            <w:lang w:eastAsia="pt-BR"/>
          </w:rPr>
          <w:tab/>
        </w:r>
        <w:r w:rsidRPr="00D83101">
          <w:rPr>
            <w:rStyle w:val="Hyperlink"/>
            <w:noProof/>
          </w:rPr>
          <w:t>API</w:t>
        </w:r>
        <w:r>
          <w:rPr>
            <w:noProof/>
            <w:webHidden/>
          </w:rPr>
          <w:tab/>
        </w:r>
        <w:r>
          <w:rPr>
            <w:noProof/>
            <w:webHidden/>
          </w:rPr>
          <w:fldChar w:fldCharType="begin"/>
        </w:r>
        <w:r>
          <w:rPr>
            <w:noProof/>
            <w:webHidden/>
          </w:rPr>
          <w:instrText xml:space="preserve"> PAGEREF _Toc417812818 \h </w:instrText>
        </w:r>
        <w:r>
          <w:rPr>
            <w:noProof/>
            <w:webHidden/>
          </w:rPr>
        </w:r>
      </w:ins>
      <w:r>
        <w:rPr>
          <w:noProof/>
          <w:webHidden/>
        </w:rPr>
        <w:fldChar w:fldCharType="separate"/>
      </w:r>
      <w:ins w:id="107"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1903"/>
          <w:tab w:val="right" w:leader="dot" w:pos="9061"/>
        </w:tabs>
        <w:rPr>
          <w:ins w:id="108" w:author="tpn" w:date="2015-04-26T11:57:00Z"/>
          <w:rFonts w:asciiTheme="minorHAnsi" w:eastAsiaTheme="minorEastAsia" w:hAnsiTheme="minorHAnsi"/>
          <w:noProof/>
          <w:sz w:val="22"/>
          <w:lang w:eastAsia="pt-BR"/>
        </w:rPr>
      </w:pPr>
      <w:ins w:id="109" w:author="tpn" w:date="2015-04-26T11:57:00Z">
        <w:r w:rsidRPr="00D83101">
          <w:rPr>
            <w:rStyle w:val="Hyperlink"/>
            <w:noProof/>
          </w:rPr>
          <w:lastRenderedPageBreak/>
          <w:fldChar w:fldCharType="begin"/>
        </w:r>
        <w:r w:rsidRPr="00D83101">
          <w:rPr>
            <w:rStyle w:val="Hyperlink"/>
            <w:noProof/>
          </w:rPr>
          <w:instrText xml:space="preserve"> </w:instrText>
        </w:r>
        <w:r>
          <w:rPr>
            <w:noProof/>
          </w:rPr>
          <w:instrText>HYPERLINK \l "_Toc417812819"</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2.5.9</w:t>
        </w:r>
        <w:r>
          <w:rPr>
            <w:rFonts w:asciiTheme="minorHAnsi" w:eastAsiaTheme="minorEastAsia" w:hAnsiTheme="minorHAnsi"/>
            <w:noProof/>
            <w:sz w:val="22"/>
            <w:lang w:eastAsia="pt-BR"/>
          </w:rPr>
          <w:tab/>
        </w:r>
        <w:r w:rsidRPr="00D83101">
          <w:rPr>
            <w:rStyle w:val="Hyperlink"/>
            <w:noProof/>
          </w:rPr>
          <w:t>Mensagens</w:t>
        </w:r>
        <w:r>
          <w:rPr>
            <w:noProof/>
            <w:webHidden/>
          </w:rPr>
          <w:tab/>
        </w:r>
        <w:r>
          <w:rPr>
            <w:noProof/>
            <w:webHidden/>
          </w:rPr>
          <w:fldChar w:fldCharType="begin"/>
        </w:r>
        <w:r>
          <w:rPr>
            <w:noProof/>
            <w:webHidden/>
          </w:rPr>
          <w:instrText xml:space="preserve"> PAGEREF _Toc417812819 \h </w:instrText>
        </w:r>
        <w:r>
          <w:rPr>
            <w:noProof/>
            <w:webHidden/>
          </w:rPr>
        </w:r>
      </w:ins>
      <w:r>
        <w:rPr>
          <w:noProof/>
          <w:webHidden/>
        </w:rPr>
        <w:fldChar w:fldCharType="separate"/>
      </w:r>
      <w:ins w:id="110"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2036"/>
          <w:tab w:val="right" w:leader="dot" w:pos="9061"/>
        </w:tabs>
        <w:rPr>
          <w:ins w:id="111" w:author="tpn" w:date="2015-04-26T11:57:00Z"/>
          <w:rFonts w:asciiTheme="minorHAnsi" w:eastAsiaTheme="minorEastAsia" w:hAnsiTheme="minorHAnsi"/>
          <w:noProof/>
          <w:sz w:val="22"/>
          <w:lang w:eastAsia="pt-BR"/>
        </w:rPr>
      </w:pPr>
      <w:ins w:id="112"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"_Toc417812820"</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2.5.10</w:t>
        </w:r>
        <w:r>
          <w:rPr>
            <w:rFonts w:asciiTheme="minorHAnsi" w:eastAsiaTheme="minorEastAsia" w:hAnsiTheme="minorHAnsi"/>
            <w:noProof/>
            <w:sz w:val="22"/>
            <w:lang w:eastAsia="pt-BR"/>
          </w:rPr>
          <w:tab/>
        </w:r>
        <w:r w:rsidRPr="00D83101">
          <w:rPr>
            <w:rStyle w:val="Hyperlink"/>
            <w:noProof/>
          </w:rPr>
          <w:t>Navegador</w:t>
        </w:r>
        <w:r>
          <w:rPr>
            <w:noProof/>
            <w:webHidden/>
          </w:rPr>
          <w:tab/>
        </w:r>
        <w:r>
          <w:rPr>
            <w:noProof/>
            <w:webHidden/>
          </w:rPr>
          <w:fldChar w:fldCharType="begin"/>
        </w:r>
        <w:r>
          <w:rPr>
            <w:noProof/>
            <w:webHidden/>
          </w:rPr>
          <w:instrText xml:space="preserve"> PAGEREF _Toc417812820 \h </w:instrText>
        </w:r>
        <w:r>
          <w:rPr>
            <w:noProof/>
            <w:webHidden/>
          </w:rPr>
        </w:r>
      </w:ins>
      <w:r>
        <w:rPr>
          <w:noProof/>
          <w:webHidden/>
        </w:rPr>
        <w:fldChar w:fldCharType="separate"/>
      </w:r>
      <w:ins w:id="113"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2036"/>
          <w:tab w:val="right" w:leader="dot" w:pos="9061"/>
        </w:tabs>
        <w:rPr>
          <w:ins w:id="114" w:author="tpn" w:date="2015-04-26T11:57:00Z"/>
          <w:rFonts w:asciiTheme="minorHAnsi" w:eastAsiaTheme="minorEastAsia" w:hAnsiTheme="minorHAnsi"/>
          <w:noProof/>
          <w:sz w:val="22"/>
          <w:lang w:eastAsia="pt-BR"/>
        </w:rPr>
      </w:pPr>
      <w:ins w:id="115"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"_Toc417812821"</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2.5.11</w:t>
        </w:r>
        <w:r>
          <w:rPr>
            <w:rFonts w:asciiTheme="minorHAnsi" w:eastAsiaTheme="minorEastAsia" w:hAnsiTheme="minorHAnsi"/>
            <w:noProof/>
            <w:sz w:val="22"/>
            <w:lang w:eastAsia="pt-BR"/>
          </w:rPr>
          <w:tab/>
        </w:r>
        <w:r w:rsidRPr="00D83101">
          <w:rPr>
            <w:rStyle w:val="Hyperlink"/>
            <w:noProof/>
          </w:rPr>
          <w:t>Máquina virtual Dalvik</w:t>
        </w:r>
        <w:r>
          <w:rPr>
            <w:noProof/>
            <w:webHidden/>
          </w:rPr>
          <w:tab/>
        </w:r>
        <w:r>
          <w:rPr>
            <w:noProof/>
            <w:webHidden/>
          </w:rPr>
          <w:fldChar w:fldCharType="begin"/>
        </w:r>
        <w:r>
          <w:rPr>
            <w:noProof/>
            <w:webHidden/>
          </w:rPr>
          <w:instrText xml:space="preserve"> PAGEREF _Toc417812821 \h </w:instrText>
        </w:r>
        <w:r>
          <w:rPr>
            <w:noProof/>
            <w:webHidden/>
          </w:rPr>
        </w:r>
      </w:ins>
      <w:r>
        <w:rPr>
          <w:noProof/>
          <w:webHidden/>
        </w:rPr>
        <w:fldChar w:fldCharType="separate"/>
      </w:r>
      <w:ins w:id="116" w:author="tpn" w:date="2015-04-26T11:57:00Z">
        <w:r>
          <w:rPr>
            <w:noProof/>
            <w:webHidden/>
          </w:rPr>
          <w:t>31</w:t>
        </w:r>
        <w:r>
          <w:rPr>
            <w:noProof/>
            <w:webHidden/>
          </w:rPr>
          <w:fldChar w:fldCharType="end"/>
        </w:r>
        <w:r w:rsidRPr="00D83101">
          <w:rPr>
            <w:rStyle w:val="Hyperlink"/>
            <w:noProof/>
          </w:rPr>
          <w:fldChar w:fldCharType="end"/>
        </w:r>
      </w:ins>
    </w:p>
    <w:p w:rsidR="00BE58EF" w:rsidRDefault="00BE58EF">
      <w:pPr>
        <w:pStyle w:val="Sumrio3"/>
        <w:tabs>
          <w:tab w:val="left" w:pos="2036"/>
          <w:tab w:val="right" w:leader="dot" w:pos="9061"/>
        </w:tabs>
        <w:rPr>
          <w:ins w:id="117" w:author="tpn" w:date="2015-04-26T11:57:00Z"/>
          <w:rFonts w:asciiTheme="minorHAnsi" w:eastAsiaTheme="minorEastAsia" w:hAnsiTheme="minorHAnsi"/>
          <w:noProof/>
          <w:sz w:val="22"/>
          <w:lang w:eastAsia="pt-BR"/>
        </w:rPr>
      </w:pPr>
      <w:ins w:id="118"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"_Toc417812822"</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2.5.12</w:t>
        </w:r>
        <w:r>
          <w:rPr>
            <w:rFonts w:asciiTheme="minorHAnsi" w:eastAsiaTheme="minorEastAsia" w:hAnsiTheme="minorHAnsi"/>
            <w:noProof/>
            <w:sz w:val="22"/>
            <w:lang w:eastAsia="pt-BR"/>
          </w:rPr>
          <w:tab/>
        </w:r>
        <w:r w:rsidRPr="00D83101">
          <w:rPr>
            <w:rStyle w:val="Hyperlink"/>
            <w:noProof/>
          </w:rPr>
          <w:t>Multimídia</w:t>
        </w:r>
        <w:r>
          <w:rPr>
            <w:noProof/>
            <w:webHidden/>
          </w:rPr>
          <w:tab/>
        </w:r>
        <w:r>
          <w:rPr>
            <w:noProof/>
            <w:webHidden/>
          </w:rPr>
          <w:fldChar w:fldCharType="begin"/>
        </w:r>
        <w:r>
          <w:rPr>
            <w:noProof/>
            <w:webHidden/>
          </w:rPr>
          <w:instrText xml:space="preserve"> PAGEREF _Toc417812822 \h </w:instrText>
        </w:r>
        <w:r>
          <w:rPr>
            <w:noProof/>
            <w:webHidden/>
          </w:rPr>
        </w:r>
      </w:ins>
      <w:r>
        <w:rPr>
          <w:noProof/>
          <w:webHidden/>
        </w:rPr>
        <w:fldChar w:fldCharType="separate"/>
      </w:r>
      <w:ins w:id="119" w:author="tpn" w:date="2015-04-26T11:57:00Z">
        <w:r>
          <w:rPr>
            <w:noProof/>
            <w:webHidden/>
          </w:rPr>
          <w:t>32</w:t>
        </w:r>
        <w:r>
          <w:rPr>
            <w:noProof/>
            <w:webHidden/>
          </w:rPr>
          <w:fldChar w:fldCharType="end"/>
        </w:r>
        <w:r w:rsidRPr="00D83101">
          <w:rPr>
            <w:rStyle w:val="Hyperlink"/>
            <w:noProof/>
          </w:rPr>
          <w:fldChar w:fldCharType="end"/>
        </w:r>
      </w:ins>
    </w:p>
    <w:p w:rsidR="00BE58EF" w:rsidRDefault="00BE58EF">
      <w:pPr>
        <w:pStyle w:val="Sumrio3"/>
        <w:tabs>
          <w:tab w:val="left" w:pos="2036"/>
          <w:tab w:val="right" w:leader="dot" w:pos="9061"/>
        </w:tabs>
        <w:rPr>
          <w:ins w:id="120" w:author="tpn" w:date="2015-04-26T11:57:00Z"/>
          <w:rFonts w:asciiTheme="minorHAnsi" w:eastAsiaTheme="minorEastAsia" w:hAnsiTheme="minorHAnsi"/>
          <w:noProof/>
          <w:sz w:val="22"/>
          <w:lang w:eastAsia="pt-BR"/>
        </w:rPr>
      </w:pPr>
      <w:ins w:id="121"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"_Toc417812823"</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2.5.13</w:t>
        </w:r>
        <w:r>
          <w:rPr>
            <w:rFonts w:asciiTheme="minorHAnsi" w:eastAsiaTheme="minorEastAsia" w:hAnsiTheme="minorHAnsi"/>
            <w:noProof/>
            <w:sz w:val="22"/>
            <w:lang w:eastAsia="pt-BR"/>
          </w:rPr>
          <w:tab/>
        </w:r>
        <w:r w:rsidRPr="00D83101">
          <w:rPr>
            <w:rStyle w:val="Hyperlink"/>
            <w:noProof/>
          </w:rPr>
          <w:t>Suporte Adicional de Hardware</w:t>
        </w:r>
        <w:r>
          <w:rPr>
            <w:noProof/>
            <w:webHidden/>
          </w:rPr>
          <w:tab/>
        </w:r>
        <w:r>
          <w:rPr>
            <w:noProof/>
            <w:webHidden/>
          </w:rPr>
          <w:fldChar w:fldCharType="begin"/>
        </w:r>
        <w:r>
          <w:rPr>
            <w:noProof/>
            <w:webHidden/>
          </w:rPr>
          <w:instrText xml:space="preserve"> PAGEREF _Toc417812823 \h </w:instrText>
        </w:r>
        <w:r>
          <w:rPr>
            <w:noProof/>
            <w:webHidden/>
          </w:rPr>
        </w:r>
      </w:ins>
      <w:r>
        <w:rPr>
          <w:noProof/>
          <w:webHidden/>
        </w:rPr>
        <w:fldChar w:fldCharType="separate"/>
      </w:r>
      <w:ins w:id="122" w:author="tpn" w:date="2015-04-26T11:57:00Z">
        <w:r>
          <w:rPr>
            <w:noProof/>
            <w:webHidden/>
          </w:rPr>
          <w:t>32</w:t>
        </w:r>
        <w:r>
          <w:rPr>
            <w:noProof/>
            <w:webHidden/>
          </w:rPr>
          <w:fldChar w:fldCharType="end"/>
        </w:r>
        <w:r w:rsidRPr="00D83101">
          <w:rPr>
            <w:rStyle w:val="Hyperlink"/>
            <w:noProof/>
          </w:rPr>
          <w:fldChar w:fldCharType="end"/>
        </w:r>
      </w:ins>
    </w:p>
    <w:p w:rsidR="00BE58EF" w:rsidRDefault="00BE58EF">
      <w:pPr>
        <w:pStyle w:val="Sumrio3"/>
        <w:tabs>
          <w:tab w:val="left" w:pos="2036"/>
          <w:tab w:val="right" w:leader="dot" w:pos="9061"/>
        </w:tabs>
        <w:rPr>
          <w:ins w:id="123" w:author="tpn" w:date="2015-04-26T11:57:00Z"/>
          <w:rFonts w:asciiTheme="minorHAnsi" w:eastAsiaTheme="minorEastAsia" w:hAnsiTheme="minorHAnsi"/>
          <w:noProof/>
          <w:sz w:val="22"/>
          <w:lang w:eastAsia="pt-BR"/>
        </w:rPr>
      </w:pPr>
      <w:ins w:id="124"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"_Toc417812824"</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snapToGrid w:val="0"/>
            <w:w w:val="0"/>
          </w:rPr>
          <w:t>2.5.14</w:t>
        </w:r>
        <w:r>
          <w:rPr>
            <w:rFonts w:asciiTheme="minorHAnsi" w:eastAsiaTheme="minorEastAsia" w:hAnsiTheme="minorHAnsi"/>
            <w:noProof/>
            <w:sz w:val="22"/>
            <w:lang w:eastAsia="pt-BR"/>
          </w:rPr>
          <w:tab/>
        </w:r>
        <w:r w:rsidRPr="00D83101">
          <w:rPr>
            <w:rStyle w:val="Hyperlink"/>
            <w:noProof/>
          </w:rPr>
          <w:t>Ambiente de desenvolvimento (SDK)</w:t>
        </w:r>
        <w:r>
          <w:rPr>
            <w:noProof/>
            <w:webHidden/>
          </w:rPr>
          <w:tab/>
        </w:r>
        <w:r>
          <w:rPr>
            <w:noProof/>
            <w:webHidden/>
          </w:rPr>
          <w:fldChar w:fldCharType="begin"/>
        </w:r>
        <w:r>
          <w:rPr>
            <w:noProof/>
            <w:webHidden/>
          </w:rPr>
          <w:instrText xml:space="preserve"> PAGEREF _Toc417812824 \h </w:instrText>
        </w:r>
        <w:r>
          <w:rPr>
            <w:noProof/>
            <w:webHidden/>
          </w:rPr>
        </w:r>
      </w:ins>
      <w:r>
        <w:rPr>
          <w:noProof/>
          <w:webHidden/>
        </w:rPr>
        <w:fldChar w:fldCharType="separate"/>
      </w:r>
      <w:ins w:id="125" w:author="tpn" w:date="2015-04-26T11:57:00Z">
        <w:r>
          <w:rPr>
            <w:noProof/>
            <w:webHidden/>
          </w:rPr>
          <w:t>32</w:t>
        </w:r>
        <w:r>
          <w:rPr>
            <w:noProof/>
            <w:webHidden/>
          </w:rPr>
          <w:fldChar w:fldCharType="end"/>
        </w:r>
        <w:r w:rsidRPr="00D83101">
          <w:rPr>
            <w:rStyle w:val="Hyperlink"/>
            <w:noProof/>
          </w:rPr>
          <w:fldChar w:fldCharType="end"/>
        </w:r>
      </w:ins>
    </w:p>
    <w:p w:rsidR="00BE58EF" w:rsidRDefault="00BE58EF">
      <w:pPr>
        <w:pStyle w:val="Sumrio1"/>
        <w:rPr>
          <w:ins w:id="126" w:author="tpn" w:date="2015-04-26T11:57:00Z"/>
          <w:rFonts w:asciiTheme="minorHAnsi" w:eastAsiaTheme="minorEastAsia" w:hAnsiTheme="minorHAnsi"/>
          <w:noProof/>
          <w:sz w:val="22"/>
          <w:lang w:eastAsia="pt-BR"/>
        </w:rPr>
      </w:pPr>
      <w:ins w:id="127"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"_Toc417812825"</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lang w:eastAsia="pt-BR"/>
          </w:rPr>
          <w:t>3</w:t>
        </w:r>
        <w:r>
          <w:rPr>
            <w:rFonts w:asciiTheme="minorHAnsi" w:eastAsiaTheme="minorEastAsia" w:hAnsiTheme="minorHAnsi"/>
            <w:noProof/>
            <w:sz w:val="22"/>
            <w:lang w:eastAsia="pt-BR"/>
          </w:rPr>
          <w:tab/>
        </w:r>
        <w:r w:rsidRPr="00D83101">
          <w:rPr>
            <w:rStyle w:val="Hyperlink"/>
            <w:noProof/>
            <w:lang w:eastAsia="pt-BR"/>
          </w:rPr>
          <w:t>CONCLUSÃO</w:t>
        </w:r>
        <w:r>
          <w:rPr>
            <w:noProof/>
            <w:webHidden/>
          </w:rPr>
          <w:tab/>
        </w:r>
        <w:r>
          <w:rPr>
            <w:noProof/>
            <w:webHidden/>
          </w:rPr>
          <w:fldChar w:fldCharType="begin"/>
        </w:r>
        <w:r>
          <w:rPr>
            <w:noProof/>
            <w:webHidden/>
          </w:rPr>
          <w:instrText xml:space="preserve"> PAGEREF _Toc417812825 \h </w:instrText>
        </w:r>
        <w:r>
          <w:rPr>
            <w:noProof/>
            <w:webHidden/>
          </w:rPr>
        </w:r>
      </w:ins>
      <w:r>
        <w:rPr>
          <w:noProof/>
          <w:webHidden/>
        </w:rPr>
        <w:fldChar w:fldCharType="separate"/>
      </w:r>
      <w:ins w:id="128" w:author="tpn" w:date="2015-04-26T11:57:00Z">
        <w:r>
          <w:rPr>
            <w:noProof/>
            <w:webHidden/>
          </w:rPr>
          <w:t>33</w:t>
        </w:r>
        <w:r>
          <w:rPr>
            <w:noProof/>
            <w:webHidden/>
          </w:rPr>
          <w:fldChar w:fldCharType="end"/>
        </w:r>
        <w:r w:rsidRPr="00D83101">
          <w:rPr>
            <w:rStyle w:val="Hyperlink"/>
            <w:noProof/>
          </w:rPr>
          <w:fldChar w:fldCharType="end"/>
        </w:r>
      </w:ins>
    </w:p>
    <w:p w:rsidR="00BE58EF" w:rsidRDefault="00BE58EF">
      <w:pPr>
        <w:pStyle w:val="Sumrio1"/>
        <w:rPr>
          <w:ins w:id="129" w:author="tpn" w:date="2015-04-26T11:57:00Z"/>
          <w:rFonts w:asciiTheme="minorHAnsi" w:eastAsiaTheme="minorEastAsia" w:hAnsiTheme="minorHAnsi"/>
          <w:noProof/>
          <w:sz w:val="22"/>
          <w:lang w:eastAsia="pt-BR"/>
        </w:rPr>
      </w:pPr>
      <w:ins w:id="130" w:author="tpn" w:date="2015-04-26T11:57:00Z">
        <w:r w:rsidRPr="00D83101">
          <w:rPr>
            <w:rStyle w:val="Hyperlink"/>
            <w:noProof/>
          </w:rPr>
          <w:fldChar w:fldCharType="begin"/>
        </w:r>
        <w:r w:rsidRPr="00D83101">
          <w:rPr>
            <w:rStyle w:val="Hyperlink"/>
            <w:noProof/>
          </w:rPr>
          <w:instrText xml:space="preserve"> </w:instrText>
        </w:r>
        <w:r>
          <w:rPr>
            <w:noProof/>
          </w:rPr>
          <w:instrText>HYPERLINK \l "_Toc417812826"</w:instrText>
        </w:r>
        <w:r w:rsidRPr="00D83101">
          <w:rPr>
            <w:rStyle w:val="Hyperlink"/>
            <w:noProof/>
          </w:rPr>
          <w:instrText xml:space="preserve"> </w:instrText>
        </w:r>
        <w:r w:rsidRPr="00D83101">
          <w:rPr>
            <w:rStyle w:val="Hyperlink"/>
            <w:noProof/>
          </w:rPr>
        </w:r>
        <w:r w:rsidRPr="00D83101">
          <w:rPr>
            <w:rStyle w:val="Hyperlink"/>
            <w:noProof/>
          </w:rPr>
          <w:fldChar w:fldCharType="separate"/>
        </w:r>
        <w:r w:rsidRPr="00D83101">
          <w:rPr>
            <w:rStyle w:val="Hyperlink"/>
            <w:noProof/>
          </w:rPr>
          <w:t>4</w:t>
        </w:r>
        <w:r>
          <w:rPr>
            <w:rFonts w:asciiTheme="minorHAnsi" w:eastAsiaTheme="minorEastAsia" w:hAnsiTheme="minorHAnsi"/>
            <w:noProof/>
            <w:sz w:val="22"/>
            <w:lang w:eastAsia="pt-BR"/>
          </w:rPr>
          <w:tab/>
        </w:r>
        <w:r w:rsidRPr="00D83101">
          <w:rPr>
            <w:rStyle w:val="Hyperlink"/>
            <w:noProof/>
          </w:rPr>
          <w:t>BIBLIOGRAFIA</w:t>
        </w:r>
        <w:r>
          <w:rPr>
            <w:noProof/>
            <w:webHidden/>
          </w:rPr>
          <w:tab/>
        </w:r>
        <w:r>
          <w:rPr>
            <w:noProof/>
            <w:webHidden/>
          </w:rPr>
          <w:fldChar w:fldCharType="begin"/>
        </w:r>
        <w:r>
          <w:rPr>
            <w:noProof/>
            <w:webHidden/>
          </w:rPr>
          <w:instrText xml:space="preserve"> PAGEREF _Toc417812826 \h </w:instrText>
        </w:r>
        <w:r>
          <w:rPr>
            <w:noProof/>
            <w:webHidden/>
          </w:rPr>
        </w:r>
      </w:ins>
      <w:r>
        <w:rPr>
          <w:noProof/>
          <w:webHidden/>
        </w:rPr>
        <w:fldChar w:fldCharType="separate"/>
      </w:r>
      <w:ins w:id="131" w:author="tpn" w:date="2015-04-26T11:57:00Z">
        <w:r>
          <w:rPr>
            <w:noProof/>
            <w:webHidden/>
          </w:rPr>
          <w:t>34</w:t>
        </w:r>
        <w:r>
          <w:rPr>
            <w:noProof/>
            <w:webHidden/>
          </w:rPr>
          <w:fldChar w:fldCharType="end"/>
        </w:r>
        <w:r w:rsidRPr="00D83101">
          <w:rPr>
            <w:rStyle w:val="Hyperlink"/>
            <w:noProof/>
          </w:rPr>
          <w:fldChar w:fldCharType="end"/>
        </w:r>
      </w:ins>
    </w:p>
    <w:p w:rsidR="00D20E82" w:rsidRPr="00365D37" w:rsidDel="00BE58EF" w:rsidRDefault="00D20E82">
      <w:pPr>
        <w:pStyle w:val="Sumrio1"/>
        <w:rPr>
          <w:del w:id="132" w:author="tpn" w:date="2015-04-26T11:57:00Z"/>
          <w:rFonts w:asciiTheme="minorHAnsi" w:eastAsiaTheme="minorEastAsia" w:hAnsiTheme="minorHAnsi"/>
          <w:b/>
          <w:noProof/>
          <w:sz w:val="22"/>
          <w:lang w:eastAsia="pt-BR"/>
        </w:rPr>
      </w:pPr>
      <w:del w:id="133" w:author="tpn" w:date="2015-04-26T11:57:00Z">
        <w:r w:rsidRPr="00BE58EF" w:rsidDel="00BE58EF">
          <w:rPr>
            <w:b/>
            <w:noProof/>
            <w:rPrChange w:id="134" w:author="tpn" w:date="2015-04-26T11:57:00Z">
              <w:rPr>
                <w:rStyle w:val="Hyperlink"/>
                <w:b/>
                <w:noProof/>
              </w:rPr>
            </w:rPrChange>
          </w:rPr>
          <w:delText>1</w:delText>
        </w:r>
        <w:r w:rsidRPr="00365D37" w:rsidDel="00BE58EF">
          <w:rPr>
            <w:rFonts w:asciiTheme="minorHAnsi" w:eastAsiaTheme="minorEastAsia" w:hAnsiTheme="minorHAnsi"/>
            <w:b/>
            <w:noProof/>
            <w:sz w:val="22"/>
            <w:lang w:eastAsia="pt-BR"/>
          </w:rPr>
          <w:tab/>
        </w:r>
        <w:r w:rsidRPr="00BE58EF" w:rsidDel="00BE58EF">
          <w:rPr>
            <w:b/>
            <w:noProof/>
            <w:rPrChange w:id="135" w:author="tpn" w:date="2015-04-26T11:57:00Z">
              <w:rPr>
                <w:rStyle w:val="Hyperlink"/>
                <w:b/>
                <w:noProof/>
              </w:rPr>
            </w:rPrChange>
          </w:rPr>
          <w:delText>INTRODUÇÃO</w:delText>
        </w:r>
        <w:r w:rsidRPr="00365D37" w:rsidDel="00BE58EF">
          <w:rPr>
            <w:b/>
            <w:noProof/>
            <w:webHidden/>
          </w:rPr>
          <w:tab/>
          <w:delText>12</w:delText>
        </w:r>
      </w:del>
    </w:p>
    <w:p w:rsidR="00D20E82" w:rsidDel="00BE58EF" w:rsidRDefault="00D20E82">
      <w:pPr>
        <w:pStyle w:val="Sumrio1"/>
        <w:rPr>
          <w:del w:id="136" w:author="tpn" w:date="2015-04-26T11:57:00Z"/>
          <w:rFonts w:asciiTheme="minorHAnsi" w:eastAsiaTheme="minorEastAsia" w:hAnsiTheme="minorHAnsi"/>
          <w:noProof/>
          <w:sz w:val="22"/>
          <w:lang w:eastAsia="pt-BR"/>
        </w:rPr>
      </w:pPr>
      <w:del w:id="137" w:author="tpn" w:date="2015-04-26T11:57:00Z">
        <w:r w:rsidRPr="00BE58EF" w:rsidDel="00BE58EF">
          <w:rPr>
            <w:b/>
            <w:noProof/>
            <w:rPrChange w:id="138" w:author="tpn" w:date="2015-04-26T11:57:00Z">
              <w:rPr>
                <w:rStyle w:val="Hyperlink"/>
                <w:b/>
                <w:noProof/>
              </w:rPr>
            </w:rPrChange>
          </w:rPr>
          <w:delText>2</w:delText>
        </w:r>
        <w:r w:rsidRPr="00365D37" w:rsidDel="00BE58EF">
          <w:rPr>
            <w:rFonts w:asciiTheme="minorHAnsi" w:eastAsiaTheme="minorEastAsia" w:hAnsiTheme="minorHAnsi"/>
            <w:b/>
            <w:noProof/>
            <w:sz w:val="22"/>
            <w:lang w:eastAsia="pt-BR"/>
          </w:rPr>
          <w:tab/>
        </w:r>
        <w:r w:rsidRPr="00BE58EF" w:rsidDel="00BE58EF">
          <w:rPr>
            <w:b/>
            <w:noProof/>
            <w:rPrChange w:id="139" w:author="tpn" w:date="2015-04-26T11:57:00Z">
              <w:rPr>
                <w:rStyle w:val="Hyperlink"/>
                <w:b/>
                <w:noProof/>
              </w:rPr>
            </w:rPrChange>
          </w:rPr>
          <w:delText>DESENVOLVIMENTO</w:delText>
        </w:r>
        <w:r w:rsidRPr="00365D37" w:rsidDel="00BE58EF">
          <w:rPr>
            <w:b/>
            <w:noProof/>
            <w:webHidden/>
          </w:rPr>
          <w:tab/>
          <w:delText>13</w:delText>
        </w:r>
      </w:del>
    </w:p>
    <w:p w:rsidR="00D20E82" w:rsidRPr="00365D37" w:rsidDel="00BE58EF" w:rsidRDefault="00D20E82" w:rsidP="00A22D28">
      <w:pPr>
        <w:pStyle w:val="Sumrio2"/>
        <w:rPr>
          <w:del w:id="140" w:author="tpn" w:date="2015-04-26T11:57:00Z"/>
          <w:rFonts w:asciiTheme="minorHAnsi" w:eastAsiaTheme="minorEastAsia" w:hAnsiTheme="minorHAnsi"/>
          <w:sz w:val="22"/>
        </w:rPr>
      </w:pPr>
      <w:del w:id="141" w:author="tpn" w:date="2015-04-26T11:57:00Z">
        <w:r w:rsidRPr="00BE58EF" w:rsidDel="00BE58EF">
          <w:rPr>
            <w:b/>
            <w:rPrChange w:id="142" w:author="tpn" w:date="2015-04-26T11:57:00Z">
              <w:rPr>
                <w:rStyle w:val="Hyperlink"/>
                <w:b/>
              </w:rPr>
            </w:rPrChange>
          </w:rPr>
          <w:delText>2.1</w:delText>
        </w:r>
        <w:r w:rsidRPr="00365D37" w:rsidDel="00BE58EF">
          <w:rPr>
            <w:rFonts w:asciiTheme="minorHAnsi" w:eastAsiaTheme="minorEastAsia" w:hAnsiTheme="minorHAnsi"/>
            <w:sz w:val="22"/>
          </w:rPr>
          <w:tab/>
        </w:r>
        <w:r w:rsidR="00365D37" w:rsidRPr="00BE58EF" w:rsidDel="00BE58EF">
          <w:rPr>
            <w:b/>
            <w:rPrChange w:id="143" w:author="tpn" w:date="2015-04-26T11:57:00Z">
              <w:rPr>
                <w:rStyle w:val="Hyperlink"/>
                <w:b/>
              </w:rPr>
            </w:rPrChange>
          </w:rPr>
          <w:delText>Sociedade: problemas de locomoção em cidades grandes</w:delText>
        </w:r>
        <w:r w:rsidRPr="00365D37" w:rsidDel="00BE58EF">
          <w:rPr>
            <w:webHidden/>
          </w:rPr>
          <w:tab/>
          <w:delText>13</w:delText>
        </w:r>
      </w:del>
    </w:p>
    <w:p w:rsidR="00D20E82" w:rsidRPr="00365D37" w:rsidDel="00BE58EF" w:rsidRDefault="00D20E82" w:rsidP="00A22D28">
      <w:pPr>
        <w:pStyle w:val="Sumrio2"/>
        <w:rPr>
          <w:del w:id="144" w:author="tpn" w:date="2015-04-26T11:57:00Z"/>
          <w:rFonts w:asciiTheme="minorHAnsi" w:eastAsiaTheme="minorEastAsia" w:hAnsiTheme="minorHAnsi"/>
          <w:sz w:val="22"/>
        </w:rPr>
      </w:pPr>
      <w:del w:id="145" w:author="tpn" w:date="2015-04-26T11:57:00Z">
        <w:r w:rsidRPr="00BE58EF" w:rsidDel="00BE58EF">
          <w:rPr>
            <w:b/>
            <w:rPrChange w:id="146" w:author="tpn" w:date="2015-04-26T11:57:00Z">
              <w:rPr>
                <w:rStyle w:val="Hyperlink"/>
                <w:b/>
              </w:rPr>
            </w:rPrChange>
          </w:rPr>
          <w:delText>2.2</w:delText>
        </w:r>
        <w:r w:rsidRPr="00365D37" w:rsidDel="00BE58EF">
          <w:rPr>
            <w:rFonts w:asciiTheme="minorHAnsi" w:eastAsiaTheme="minorEastAsia" w:hAnsiTheme="minorHAnsi"/>
            <w:sz w:val="22"/>
          </w:rPr>
          <w:tab/>
        </w:r>
        <w:r w:rsidRPr="00BE58EF" w:rsidDel="00BE58EF">
          <w:rPr>
            <w:b/>
            <w:rPrChange w:id="147" w:author="tpn" w:date="2015-04-26T11:57:00Z">
              <w:rPr>
                <w:rStyle w:val="Hyperlink"/>
                <w:b/>
              </w:rPr>
            </w:rPrChange>
          </w:rPr>
          <w:delText>M</w:delText>
        </w:r>
        <w:r w:rsidR="00365D37" w:rsidRPr="00BE58EF" w:rsidDel="00BE58EF">
          <w:rPr>
            <w:b/>
            <w:rPrChange w:id="148" w:author="tpn" w:date="2015-04-26T11:57:00Z">
              <w:rPr>
                <w:rStyle w:val="Hyperlink"/>
                <w:b/>
              </w:rPr>
            </w:rPrChange>
          </w:rPr>
          <w:delText>obilidade urbana</w:delText>
        </w:r>
        <w:r w:rsidRPr="00365D37" w:rsidDel="00BE58EF">
          <w:rPr>
            <w:webHidden/>
          </w:rPr>
          <w:tab/>
          <w:delText>14</w:delText>
        </w:r>
      </w:del>
    </w:p>
    <w:p w:rsidR="00D20E82" w:rsidDel="00BE58EF" w:rsidRDefault="00D20E82">
      <w:pPr>
        <w:pStyle w:val="Sumrio3"/>
        <w:tabs>
          <w:tab w:val="left" w:pos="1903"/>
          <w:tab w:val="right" w:leader="dot" w:pos="9061"/>
        </w:tabs>
        <w:rPr>
          <w:del w:id="149" w:author="tpn" w:date="2015-04-26T11:57:00Z"/>
          <w:rFonts w:asciiTheme="minorHAnsi" w:eastAsiaTheme="minorEastAsia" w:hAnsiTheme="minorHAnsi"/>
          <w:noProof/>
          <w:sz w:val="22"/>
          <w:lang w:eastAsia="pt-BR"/>
        </w:rPr>
      </w:pPr>
      <w:del w:id="150" w:author="tpn" w:date="2015-04-26T11:57:00Z">
        <w:r w:rsidRPr="00BE58EF" w:rsidDel="00BE58EF">
          <w:rPr>
            <w:noProof/>
            <w:snapToGrid w:val="0"/>
            <w:w w:val="0"/>
            <w:lang w:eastAsia="pt-BR"/>
            <w:rPrChange w:id="151" w:author="tpn" w:date="2015-04-26T11:57:00Z">
              <w:rPr>
                <w:rStyle w:val="Hyperlink"/>
                <w:noProof/>
                <w:snapToGrid w:val="0"/>
                <w:w w:val="0"/>
                <w:lang w:eastAsia="pt-BR"/>
              </w:rPr>
            </w:rPrChange>
          </w:rPr>
          <w:delText>2.2.1</w:delText>
        </w:r>
        <w:r w:rsidDel="00BE58EF">
          <w:rPr>
            <w:rFonts w:asciiTheme="minorHAnsi" w:eastAsiaTheme="minorEastAsia" w:hAnsiTheme="minorHAnsi"/>
            <w:noProof/>
            <w:sz w:val="22"/>
            <w:lang w:eastAsia="pt-BR"/>
          </w:rPr>
          <w:tab/>
        </w:r>
        <w:r w:rsidRPr="00BE58EF" w:rsidDel="00BE58EF">
          <w:rPr>
            <w:noProof/>
            <w:lang w:eastAsia="pt-BR"/>
            <w:rPrChange w:id="152" w:author="tpn" w:date="2015-04-26T11:57:00Z">
              <w:rPr>
                <w:rStyle w:val="Hyperlink"/>
                <w:noProof/>
                <w:lang w:eastAsia="pt-BR"/>
              </w:rPr>
            </w:rPrChange>
          </w:rPr>
          <w:delText>T</w:delText>
        </w:r>
        <w:r w:rsidR="00365D37" w:rsidRPr="00BE58EF" w:rsidDel="00BE58EF">
          <w:rPr>
            <w:noProof/>
            <w:lang w:eastAsia="pt-BR"/>
            <w:rPrChange w:id="153" w:author="tpn" w:date="2015-04-26T11:57:00Z">
              <w:rPr>
                <w:rStyle w:val="Hyperlink"/>
                <w:noProof/>
                <w:lang w:eastAsia="pt-BR"/>
              </w:rPr>
            </w:rPrChange>
          </w:rPr>
          <w:delText>ransportes coletivos na cidade de Santos</w:delText>
        </w:r>
        <w:r w:rsidDel="00BE58EF">
          <w:rPr>
            <w:noProof/>
            <w:webHidden/>
          </w:rPr>
          <w:tab/>
          <w:delText>15</w:delText>
        </w:r>
      </w:del>
    </w:p>
    <w:p w:rsidR="00D20E82" w:rsidDel="00BE58EF" w:rsidRDefault="00D20E82" w:rsidP="00365D37">
      <w:pPr>
        <w:pStyle w:val="Sumrio3"/>
        <w:tabs>
          <w:tab w:val="left" w:pos="1903"/>
          <w:tab w:val="right" w:leader="dot" w:pos="9061"/>
        </w:tabs>
        <w:ind w:left="1899" w:hanging="750"/>
        <w:rPr>
          <w:del w:id="154" w:author="tpn" w:date="2015-04-26T11:57:00Z"/>
          <w:rFonts w:asciiTheme="minorHAnsi" w:eastAsiaTheme="minorEastAsia" w:hAnsiTheme="minorHAnsi"/>
          <w:noProof/>
          <w:sz w:val="22"/>
          <w:lang w:eastAsia="pt-BR"/>
        </w:rPr>
      </w:pPr>
      <w:del w:id="155" w:author="tpn" w:date="2015-04-26T11:57:00Z">
        <w:r w:rsidRPr="00BE58EF" w:rsidDel="00BE58EF">
          <w:rPr>
            <w:noProof/>
            <w:snapToGrid w:val="0"/>
            <w:w w:val="0"/>
            <w:lang w:eastAsia="pt-BR"/>
            <w:rPrChange w:id="156" w:author="tpn" w:date="2015-04-26T11:57:00Z">
              <w:rPr>
                <w:rStyle w:val="Hyperlink"/>
                <w:noProof/>
                <w:snapToGrid w:val="0"/>
                <w:w w:val="0"/>
                <w:lang w:eastAsia="pt-BR"/>
              </w:rPr>
            </w:rPrChange>
          </w:rPr>
          <w:delText>2.2.2</w:delText>
        </w:r>
        <w:r w:rsidDel="00BE58EF">
          <w:rPr>
            <w:rFonts w:asciiTheme="minorHAnsi" w:eastAsiaTheme="minorEastAsia" w:hAnsiTheme="minorHAnsi"/>
            <w:noProof/>
            <w:sz w:val="22"/>
            <w:lang w:eastAsia="pt-BR"/>
          </w:rPr>
          <w:tab/>
        </w:r>
        <w:r w:rsidRPr="00BE58EF" w:rsidDel="00BE58EF">
          <w:rPr>
            <w:noProof/>
            <w:lang w:eastAsia="pt-BR"/>
            <w:rPrChange w:id="157" w:author="tpn" w:date="2015-04-26T11:57:00Z">
              <w:rPr>
                <w:rStyle w:val="Hyperlink"/>
                <w:noProof/>
                <w:lang w:eastAsia="pt-BR"/>
              </w:rPr>
            </w:rPrChange>
          </w:rPr>
          <w:delText>T</w:delText>
        </w:r>
        <w:r w:rsidR="00365D37" w:rsidRPr="00BE58EF" w:rsidDel="00BE58EF">
          <w:rPr>
            <w:noProof/>
            <w:lang w:eastAsia="pt-BR"/>
            <w:rPrChange w:id="158" w:author="tpn" w:date="2015-04-26T11:57:00Z">
              <w:rPr>
                <w:rStyle w:val="Hyperlink"/>
                <w:noProof/>
                <w:lang w:eastAsia="pt-BR"/>
              </w:rPr>
            </w:rPrChange>
          </w:rPr>
          <w:delText>ecnologia acessível promovendo mudanças e auxiliando a rotina</w:delText>
        </w:r>
        <w:r w:rsidDel="00BE58EF">
          <w:rPr>
            <w:noProof/>
            <w:webHidden/>
          </w:rPr>
          <w:tab/>
        </w:r>
        <w:r w:rsidR="00365D37" w:rsidDel="00BE58EF">
          <w:rPr>
            <w:noProof/>
            <w:webHidden/>
          </w:rPr>
          <w:delText>.</w:delText>
        </w:r>
        <w:r w:rsidR="00365D37" w:rsidRPr="00365D37" w:rsidDel="00BE58EF">
          <w:rPr>
            <w:noProof/>
            <w:webHidden/>
          </w:rPr>
          <w:delText xml:space="preserve"> </w:delText>
        </w:r>
        <w:r w:rsidR="00365D37" w:rsidDel="00BE58EF">
          <w:rPr>
            <w:noProof/>
            <w:webHidden/>
          </w:rPr>
          <w:delText xml:space="preserve">          ..</w:delText>
        </w:r>
        <w:r w:rsidR="00365D37" w:rsidRPr="00365D37" w:rsidDel="00BE58EF">
          <w:rPr>
            <w:noProof/>
            <w:webHidden/>
          </w:rPr>
          <w:delText>.....................................................................................................16</w:delText>
        </w:r>
      </w:del>
    </w:p>
    <w:p w:rsidR="00D20E82" w:rsidRPr="00A22D28" w:rsidDel="00BE58EF" w:rsidRDefault="00D20E82" w:rsidP="00A22D28">
      <w:pPr>
        <w:pStyle w:val="Sumrio2"/>
        <w:rPr>
          <w:del w:id="159" w:author="tpn" w:date="2015-04-26T11:57:00Z"/>
          <w:rFonts w:asciiTheme="minorHAnsi" w:eastAsiaTheme="minorEastAsia" w:hAnsiTheme="minorHAnsi"/>
          <w:sz w:val="22"/>
        </w:rPr>
      </w:pPr>
      <w:del w:id="160" w:author="tpn" w:date="2015-04-26T11:57:00Z">
        <w:r w:rsidRPr="00BE58EF" w:rsidDel="00BE58EF">
          <w:rPr>
            <w:b/>
            <w:rPrChange w:id="161" w:author="tpn" w:date="2015-04-26T11:57:00Z">
              <w:rPr>
                <w:rStyle w:val="Hyperlink"/>
                <w:b/>
              </w:rPr>
            </w:rPrChange>
          </w:rPr>
          <w:delText>2.3</w:delText>
        </w:r>
        <w:r w:rsidRPr="00A22D28" w:rsidDel="00BE58EF">
          <w:rPr>
            <w:rFonts w:asciiTheme="minorHAnsi" w:eastAsiaTheme="minorEastAsia" w:hAnsiTheme="minorHAnsi"/>
            <w:sz w:val="22"/>
          </w:rPr>
          <w:tab/>
        </w:r>
        <w:r w:rsidRPr="00BE58EF" w:rsidDel="00BE58EF">
          <w:rPr>
            <w:b/>
            <w:rPrChange w:id="162" w:author="tpn" w:date="2015-04-26T11:57:00Z">
              <w:rPr>
                <w:rStyle w:val="Hyperlink"/>
                <w:b/>
              </w:rPr>
            </w:rPrChange>
          </w:rPr>
          <w:delText>GPS</w:delText>
        </w:r>
        <w:r w:rsidRPr="00A22D28" w:rsidDel="00BE58EF">
          <w:rPr>
            <w:webHidden/>
          </w:rPr>
          <w:tab/>
          <w:delText>19</w:delText>
        </w:r>
      </w:del>
    </w:p>
    <w:p w:rsidR="00D20E82" w:rsidDel="00BE58EF" w:rsidRDefault="00D20E82">
      <w:pPr>
        <w:pStyle w:val="Sumrio3"/>
        <w:tabs>
          <w:tab w:val="left" w:pos="1903"/>
          <w:tab w:val="right" w:leader="dot" w:pos="9061"/>
        </w:tabs>
        <w:rPr>
          <w:del w:id="163" w:author="tpn" w:date="2015-04-26T11:57:00Z"/>
          <w:rFonts w:asciiTheme="minorHAnsi" w:eastAsiaTheme="minorEastAsia" w:hAnsiTheme="minorHAnsi"/>
          <w:noProof/>
          <w:sz w:val="22"/>
          <w:lang w:eastAsia="pt-BR"/>
        </w:rPr>
      </w:pPr>
      <w:del w:id="164" w:author="tpn" w:date="2015-04-26T11:57:00Z">
        <w:r w:rsidRPr="00BE58EF" w:rsidDel="00BE58EF">
          <w:rPr>
            <w:noProof/>
            <w:snapToGrid w:val="0"/>
            <w:w w:val="0"/>
            <w:rPrChange w:id="165" w:author="tpn" w:date="2015-04-26T11:57:00Z">
              <w:rPr>
                <w:rStyle w:val="Hyperlink"/>
                <w:noProof/>
                <w:snapToGrid w:val="0"/>
                <w:w w:val="0"/>
              </w:rPr>
            </w:rPrChange>
          </w:rPr>
          <w:delText>2.3.1</w:delText>
        </w:r>
        <w:r w:rsidDel="00BE58EF">
          <w:rPr>
            <w:rFonts w:asciiTheme="minorHAnsi" w:eastAsiaTheme="minorEastAsia" w:hAnsiTheme="minorHAnsi"/>
            <w:noProof/>
            <w:sz w:val="22"/>
            <w:lang w:eastAsia="pt-BR"/>
          </w:rPr>
          <w:tab/>
        </w:r>
        <w:r w:rsidRPr="00BE58EF" w:rsidDel="00BE58EF">
          <w:rPr>
            <w:noProof/>
            <w:rPrChange w:id="166" w:author="tpn" w:date="2015-04-26T11:57:00Z">
              <w:rPr>
                <w:rStyle w:val="Hyperlink"/>
                <w:noProof/>
              </w:rPr>
            </w:rPrChange>
          </w:rPr>
          <w:delText>H</w:delText>
        </w:r>
        <w:r w:rsidR="00A22D28" w:rsidRPr="00BE58EF" w:rsidDel="00BE58EF">
          <w:rPr>
            <w:noProof/>
            <w:rPrChange w:id="167" w:author="tpn" w:date="2015-04-26T11:57:00Z">
              <w:rPr>
                <w:rStyle w:val="Hyperlink"/>
                <w:noProof/>
              </w:rPr>
            </w:rPrChange>
          </w:rPr>
          <w:delText>istória do GPS</w:delText>
        </w:r>
        <w:r w:rsidDel="00BE58EF">
          <w:rPr>
            <w:noProof/>
            <w:webHidden/>
          </w:rPr>
          <w:tab/>
          <w:delText>19</w:delText>
        </w:r>
      </w:del>
    </w:p>
    <w:p w:rsidR="00D20E82" w:rsidDel="00BE58EF" w:rsidRDefault="00D20E82">
      <w:pPr>
        <w:pStyle w:val="Sumrio3"/>
        <w:tabs>
          <w:tab w:val="left" w:pos="1903"/>
          <w:tab w:val="right" w:leader="dot" w:pos="9061"/>
        </w:tabs>
        <w:rPr>
          <w:del w:id="168" w:author="tpn" w:date="2015-04-26T11:57:00Z"/>
          <w:rFonts w:asciiTheme="minorHAnsi" w:eastAsiaTheme="minorEastAsia" w:hAnsiTheme="minorHAnsi"/>
          <w:noProof/>
          <w:sz w:val="22"/>
          <w:lang w:eastAsia="pt-BR"/>
        </w:rPr>
      </w:pPr>
      <w:del w:id="169" w:author="tpn" w:date="2015-04-26T11:57:00Z">
        <w:r w:rsidRPr="00BE58EF" w:rsidDel="00BE58EF">
          <w:rPr>
            <w:noProof/>
            <w:snapToGrid w:val="0"/>
            <w:w w:val="0"/>
            <w:rPrChange w:id="170" w:author="tpn" w:date="2015-04-26T11:57:00Z">
              <w:rPr>
                <w:rStyle w:val="Hyperlink"/>
                <w:noProof/>
                <w:snapToGrid w:val="0"/>
                <w:w w:val="0"/>
              </w:rPr>
            </w:rPrChange>
          </w:rPr>
          <w:delText>2.3.2</w:delText>
        </w:r>
        <w:r w:rsidDel="00BE58EF">
          <w:rPr>
            <w:rFonts w:asciiTheme="minorHAnsi" w:eastAsiaTheme="minorEastAsia" w:hAnsiTheme="minorHAnsi"/>
            <w:noProof/>
            <w:sz w:val="22"/>
            <w:lang w:eastAsia="pt-BR"/>
          </w:rPr>
          <w:tab/>
        </w:r>
        <w:r w:rsidRPr="00BE58EF" w:rsidDel="00BE58EF">
          <w:rPr>
            <w:noProof/>
            <w:rPrChange w:id="171" w:author="tpn" w:date="2015-04-26T11:57:00Z">
              <w:rPr>
                <w:rStyle w:val="Hyperlink"/>
                <w:noProof/>
              </w:rPr>
            </w:rPrChange>
          </w:rPr>
          <w:delText>C</w:delText>
        </w:r>
        <w:r w:rsidR="00A22D28" w:rsidRPr="00BE58EF" w:rsidDel="00BE58EF">
          <w:rPr>
            <w:noProof/>
            <w:rPrChange w:id="172" w:author="tpn" w:date="2015-04-26T11:57:00Z">
              <w:rPr>
                <w:rStyle w:val="Hyperlink"/>
                <w:noProof/>
              </w:rPr>
            </w:rPrChange>
          </w:rPr>
          <w:delText>omo funciona o</w:delText>
        </w:r>
        <w:r w:rsidRPr="00BE58EF" w:rsidDel="00BE58EF">
          <w:rPr>
            <w:noProof/>
            <w:rPrChange w:id="173" w:author="tpn" w:date="2015-04-26T11:57:00Z">
              <w:rPr>
                <w:rStyle w:val="Hyperlink"/>
                <w:noProof/>
              </w:rPr>
            </w:rPrChange>
          </w:rPr>
          <w:delText xml:space="preserve"> GPS</w:delText>
        </w:r>
        <w:r w:rsidDel="00BE58EF">
          <w:rPr>
            <w:noProof/>
            <w:webHidden/>
          </w:rPr>
          <w:tab/>
          <w:delText>21</w:delText>
        </w:r>
      </w:del>
    </w:p>
    <w:p w:rsidR="00D20E82" w:rsidDel="00BE58EF" w:rsidRDefault="00D20E82">
      <w:pPr>
        <w:pStyle w:val="Sumrio3"/>
        <w:tabs>
          <w:tab w:val="left" w:pos="1903"/>
          <w:tab w:val="right" w:leader="dot" w:pos="9061"/>
        </w:tabs>
        <w:rPr>
          <w:del w:id="174" w:author="tpn" w:date="2015-04-26T11:57:00Z"/>
          <w:rFonts w:asciiTheme="minorHAnsi" w:eastAsiaTheme="minorEastAsia" w:hAnsiTheme="minorHAnsi"/>
          <w:noProof/>
          <w:sz w:val="22"/>
          <w:lang w:eastAsia="pt-BR"/>
        </w:rPr>
      </w:pPr>
      <w:del w:id="175" w:author="tpn" w:date="2015-04-26T11:57:00Z">
        <w:r w:rsidRPr="00BE58EF" w:rsidDel="00BE58EF">
          <w:rPr>
            <w:noProof/>
            <w:snapToGrid w:val="0"/>
            <w:w w:val="0"/>
            <w:rPrChange w:id="176" w:author="tpn" w:date="2015-04-26T11:57:00Z">
              <w:rPr>
                <w:rStyle w:val="Hyperlink"/>
                <w:noProof/>
                <w:snapToGrid w:val="0"/>
                <w:w w:val="0"/>
              </w:rPr>
            </w:rPrChange>
          </w:rPr>
          <w:delText>2.3.3</w:delText>
        </w:r>
        <w:r w:rsidDel="00BE58EF">
          <w:rPr>
            <w:rFonts w:asciiTheme="minorHAnsi" w:eastAsiaTheme="minorEastAsia" w:hAnsiTheme="minorHAnsi"/>
            <w:noProof/>
            <w:sz w:val="22"/>
            <w:lang w:eastAsia="pt-BR"/>
          </w:rPr>
          <w:tab/>
        </w:r>
        <w:r w:rsidRPr="00BE58EF" w:rsidDel="00BE58EF">
          <w:rPr>
            <w:noProof/>
            <w:rPrChange w:id="177" w:author="tpn" w:date="2015-04-26T11:57:00Z">
              <w:rPr>
                <w:rStyle w:val="Hyperlink"/>
                <w:noProof/>
              </w:rPr>
            </w:rPrChange>
          </w:rPr>
          <w:delText>R</w:delText>
        </w:r>
        <w:r w:rsidR="00A22D28" w:rsidRPr="00BE58EF" w:rsidDel="00BE58EF">
          <w:rPr>
            <w:noProof/>
            <w:rPrChange w:id="178" w:author="tpn" w:date="2015-04-26T11:57:00Z">
              <w:rPr>
                <w:rStyle w:val="Hyperlink"/>
                <w:noProof/>
              </w:rPr>
            </w:rPrChange>
          </w:rPr>
          <w:delText>eceptores</w:delText>
        </w:r>
        <w:r w:rsidRPr="00BE58EF" w:rsidDel="00BE58EF">
          <w:rPr>
            <w:noProof/>
            <w:rPrChange w:id="179" w:author="tpn" w:date="2015-04-26T11:57:00Z">
              <w:rPr>
                <w:rStyle w:val="Hyperlink"/>
                <w:noProof/>
              </w:rPr>
            </w:rPrChange>
          </w:rPr>
          <w:delText xml:space="preserve"> GPS</w:delText>
        </w:r>
        <w:r w:rsidDel="00BE58EF">
          <w:rPr>
            <w:noProof/>
            <w:webHidden/>
          </w:rPr>
          <w:tab/>
          <w:delText>22</w:delText>
        </w:r>
      </w:del>
    </w:p>
    <w:p w:rsidR="00D20E82" w:rsidRPr="00A22D28" w:rsidDel="00BE58EF" w:rsidRDefault="00D20E82" w:rsidP="00A22D28">
      <w:pPr>
        <w:pStyle w:val="Sumrio2"/>
        <w:rPr>
          <w:del w:id="180" w:author="tpn" w:date="2015-04-26T11:57:00Z"/>
          <w:rFonts w:asciiTheme="minorHAnsi" w:eastAsiaTheme="minorEastAsia" w:hAnsiTheme="minorHAnsi"/>
          <w:sz w:val="22"/>
        </w:rPr>
      </w:pPr>
      <w:del w:id="181" w:author="tpn" w:date="2015-04-26T11:57:00Z">
        <w:r w:rsidRPr="00BE58EF" w:rsidDel="00BE58EF">
          <w:rPr>
            <w:b/>
            <w:rPrChange w:id="182" w:author="tpn" w:date="2015-04-26T11:57:00Z">
              <w:rPr>
                <w:rStyle w:val="Hyperlink"/>
                <w:b/>
              </w:rPr>
            </w:rPrChange>
          </w:rPr>
          <w:delText>2.4</w:delText>
        </w:r>
        <w:r w:rsidRPr="00A22D28" w:rsidDel="00BE58EF">
          <w:rPr>
            <w:rFonts w:asciiTheme="minorHAnsi" w:eastAsiaTheme="minorEastAsia" w:hAnsiTheme="minorHAnsi"/>
            <w:sz w:val="22"/>
          </w:rPr>
          <w:tab/>
        </w:r>
        <w:r w:rsidRPr="00BE58EF" w:rsidDel="00BE58EF">
          <w:rPr>
            <w:b/>
            <w:rPrChange w:id="183" w:author="tpn" w:date="2015-04-26T11:57:00Z">
              <w:rPr>
                <w:rStyle w:val="Hyperlink"/>
                <w:b/>
              </w:rPr>
            </w:rPrChange>
          </w:rPr>
          <w:delText>Sistemas Operacionais Mobile</w:delText>
        </w:r>
        <w:r w:rsidRPr="00A22D28" w:rsidDel="00BE58EF">
          <w:rPr>
            <w:webHidden/>
          </w:rPr>
          <w:tab/>
          <w:delText>24</w:delText>
        </w:r>
      </w:del>
    </w:p>
    <w:p w:rsidR="00D20E82" w:rsidDel="00BE58EF" w:rsidRDefault="00D20E82">
      <w:pPr>
        <w:pStyle w:val="Sumrio3"/>
        <w:tabs>
          <w:tab w:val="left" w:pos="1903"/>
          <w:tab w:val="right" w:leader="dot" w:pos="9061"/>
        </w:tabs>
        <w:rPr>
          <w:del w:id="184" w:author="tpn" w:date="2015-04-26T11:57:00Z"/>
          <w:rFonts w:asciiTheme="minorHAnsi" w:eastAsiaTheme="minorEastAsia" w:hAnsiTheme="minorHAnsi"/>
          <w:noProof/>
          <w:sz w:val="22"/>
          <w:lang w:eastAsia="pt-BR"/>
        </w:rPr>
      </w:pPr>
      <w:del w:id="185" w:author="tpn" w:date="2015-04-26T11:57:00Z">
        <w:r w:rsidRPr="00BE58EF" w:rsidDel="00BE58EF">
          <w:rPr>
            <w:noProof/>
            <w:snapToGrid w:val="0"/>
            <w:w w:val="0"/>
            <w:rPrChange w:id="186" w:author="tpn" w:date="2015-04-26T11:57:00Z">
              <w:rPr>
                <w:rStyle w:val="Hyperlink"/>
                <w:noProof/>
                <w:snapToGrid w:val="0"/>
                <w:w w:val="0"/>
              </w:rPr>
            </w:rPrChange>
          </w:rPr>
          <w:delText>2.4.1</w:delText>
        </w:r>
        <w:r w:rsidDel="00BE58EF">
          <w:rPr>
            <w:rFonts w:asciiTheme="minorHAnsi" w:eastAsiaTheme="minorEastAsia" w:hAnsiTheme="minorHAnsi"/>
            <w:noProof/>
            <w:sz w:val="22"/>
            <w:lang w:eastAsia="pt-BR"/>
          </w:rPr>
          <w:tab/>
        </w:r>
        <w:r w:rsidRPr="00BE58EF" w:rsidDel="00BE58EF">
          <w:rPr>
            <w:noProof/>
            <w:rPrChange w:id="187" w:author="tpn" w:date="2015-04-26T11:57:00Z">
              <w:rPr>
                <w:rStyle w:val="Hyperlink"/>
                <w:noProof/>
              </w:rPr>
            </w:rPrChange>
          </w:rPr>
          <w:delText>iOS</w:delText>
        </w:r>
        <w:r w:rsidDel="00BE58EF">
          <w:rPr>
            <w:noProof/>
            <w:webHidden/>
          </w:rPr>
          <w:tab/>
          <w:delText>24</w:delText>
        </w:r>
      </w:del>
    </w:p>
    <w:p w:rsidR="00D20E82" w:rsidDel="00BE58EF" w:rsidRDefault="00D20E82">
      <w:pPr>
        <w:pStyle w:val="Sumrio3"/>
        <w:tabs>
          <w:tab w:val="left" w:pos="1903"/>
          <w:tab w:val="right" w:leader="dot" w:pos="9061"/>
        </w:tabs>
        <w:rPr>
          <w:del w:id="188" w:author="tpn" w:date="2015-04-26T11:57:00Z"/>
          <w:rFonts w:asciiTheme="minorHAnsi" w:eastAsiaTheme="minorEastAsia" w:hAnsiTheme="minorHAnsi"/>
          <w:noProof/>
          <w:sz w:val="22"/>
          <w:lang w:eastAsia="pt-BR"/>
        </w:rPr>
      </w:pPr>
      <w:del w:id="189" w:author="tpn" w:date="2015-04-26T11:57:00Z">
        <w:r w:rsidRPr="00BE58EF" w:rsidDel="00BE58EF">
          <w:rPr>
            <w:noProof/>
            <w:snapToGrid w:val="0"/>
            <w:w w:val="0"/>
            <w:rPrChange w:id="190" w:author="tpn" w:date="2015-04-26T11:57:00Z">
              <w:rPr>
                <w:rStyle w:val="Hyperlink"/>
                <w:noProof/>
                <w:snapToGrid w:val="0"/>
                <w:w w:val="0"/>
              </w:rPr>
            </w:rPrChange>
          </w:rPr>
          <w:delText>2.4.2</w:delText>
        </w:r>
        <w:r w:rsidDel="00BE58EF">
          <w:rPr>
            <w:rFonts w:asciiTheme="minorHAnsi" w:eastAsiaTheme="minorEastAsia" w:hAnsiTheme="minorHAnsi"/>
            <w:noProof/>
            <w:sz w:val="22"/>
            <w:lang w:eastAsia="pt-BR"/>
          </w:rPr>
          <w:tab/>
        </w:r>
        <w:r w:rsidRPr="00BE58EF" w:rsidDel="00BE58EF">
          <w:rPr>
            <w:noProof/>
            <w:rPrChange w:id="191" w:author="tpn" w:date="2015-04-26T11:57:00Z">
              <w:rPr>
                <w:rStyle w:val="Hyperlink"/>
                <w:noProof/>
              </w:rPr>
            </w:rPrChange>
          </w:rPr>
          <w:delText>Windows Phone</w:delText>
        </w:r>
        <w:r w:rsidDel="00BE58EF">
          <w:rPr>
            <w:noProof/>
            <w:webHidden/>
          </w:rPr>
          <w:tab/>
          <w:delText>24</w:delText>
        </w:r>
      </w:del>
    </w:p>
    <w:p w:rsidR="00D20E82" w:rsidDel="00BE58EF" w:rsidRDefault="00D20E82">
      <w:pPr>
        <w:pStyle w:val="Sumrio3"/>
        <w:tabs>
          <w:tab w:val="left" w:pos="1903"/>
          <w:tab w:val="right" w:leader="dot" w:pos="9061"/>
        </w:tabs>
        <w:rPr>
          <w:del w:id="192" w:author="tpn" w:date="2015-04-26T11:57:00Z"/>
          <w:rFonts w:asciiTheme="minorHAnsi" w:eastAsiaTheme="minorEastAsia" w:hAnsiTheme="minorHAnsi"/>
          <w:noProof/>
          <w:sz w:val="22"/>
          <w:lang w:eastAsia="pt-BR"/>
        </w:rPr>
      </w:pPr>
      <w:del w:id="193" w:author="tpn" w:date="2015-04-26T11:57:00Z">
        <w:r w:rsidRPr="00BE58EF" w:rsidDel="00BE58EF">
          <w:rPr>
            <w:noProof/>
            <w:snapToGrid w:val="0"/>
            <w:w w:val="0"/>
            <w:rPrChange w:id="194" w:author="tpn" w:date="2015-04-26T11:57:00Z">
              <w:rPr>
                <w:rStyle w:val="Hyperlink"/>
                <w:noProof/>
                <w:snapToGrid w:val="0"/>
                <w:w w:val="0"/>
              </w:rPr>
            </w:rPrChange>
          </w:rPr>
          <w:delText>2.4.3</w:delText>
        </w:r>
        <w:r w:rsidDel="00BE58EF">
          <w:rPr>
            <w:rFonts w:asciiTheme="minorHAnsi" w:eastAsiaTheme="minorEastAsia" w:hAnsiTheme="minorHAnsi"/>
            <w:noProof/>
            <w:sz w:val="22"/>
            <w:lang w:eastAsia="pt-BR"/>
          </w:rPr>
          <w:tab/>
        </w:r>
        <w:r w:rsidRPr="00BE58EF" w:rsidDel="00BE58EF">
          <w:rPr>
            <w:noProof/>
            <w:rPrChange w:id="195" w:author="tpn" w:date="2015-04-26T11:57:00Z">
              <w:rPr>
                <w:rStyle w:val="Hyperlink"/>
                <w:noProof/>
              </w:rPr>
            </w:rPrChange>
          </w:rPr>
          <w:delText>Android</w:delText>
        </w:r>
        <w:r w:rsidDel="00BE58EF">
          <w:rPr>
            <w:noProof/>
            <w:webHidden/>
          </w:rPr>
          <w:tab/>
          <w:delText>24</w:delText>
        </w:r>
      </w:del>
    </w:p>
    <w:p w:rsidR="00D20E82" w:rsidRPr="00A22D28" w:rsidDel="00BE58EF" w:rsidRDefault="00D20E82" w:rsidP="00A22D28">
      <w:pPr>
        <w:pStyle w:val="Sumrio2"/>
        <w:rPr>
          <w:del w:id="196" w:author="tpn" w:date="2015-04-26T11:57:00Z"/>
          <w:rFonts w:asciiTheme="minorHAnsi" w:eastAsiaTheme="minorEastAsia" w:hAnsiTheme="minorHAnsi"/>
          <w:sz w:val="22"/>
        </w:rPr>
      </w:pPr>
      <w:del w:id="197" w:author="tpn" w:date="2015-04-26T11:57:00Z">
        <w:r w:rsidRPr="00BE58EF" w:rsidDel="00BE58EF">
          <w:rPr>
            <w:b/>
            <w:rPrChange w:id="198" w:author="tpn" w:date="2015-04-26T11:57:00Z">
              <w:rPr>
                <w:rStyle w:val="Hyperlink"/>
                <w:b/>
              </w:rPr>
            </w:rPrChange>
          </w:rPr>
          <w:delText>2.5</w:delText>
        </w:r>
        <w:r w:rsidRPr="00A22D28" w:rsidDel="00BE58EF">
          <w:rPr>
            <w:rFonts w:asciiTheme="minorHAnsi" w:eastAsiaTheme="minorEastAsia" w:hAnsiTheme="minorHAnsi"/>
            <w:sz w:val="22"/>
          </w:rPr>
          <w:tab/>
        </w:r>
        <w:r w:rsidRPr="00BE58EF" w:rsidDel="00BE58EF">
          <w:rPr>
            <w:b/>
            <w:rPrChange w:id="199" w:author="tpn" w:date="2015-04-26T11:57:00Z">
              <w:rPr>
                <w:rStyle w:val="Hyperlink"/>
                <w:b/>
              </w:rPr>
            </w:rPrChange>
          </w:rPr>
          <w:delText>Plataforma Android</w:delText>
        </w:r>
        <w:r w:rsidRPr="00A22D28" w:rsidDel="00BE58EF">
          <w:rPr>
            <w:webHidden/>
          </w:rPr>
          <w:tab/>
          <w:delText>25</w:delText>
        </w:r>
      </w:del>
    </w:p>
    <w:p w:rsidR="00D20E82" w:rsidDel="00BE58EF" w:rsidRDefault="00D20E82">
      <w:pPr>
        <w:pStyle w:val="Sumrio3"/>
        <w:tabs>
          <w:tab w:val="left" w:pos="1903"/>
          <w:tab w:val="right" w:leader="dot" w:pos="9061"/>
        </w:tabs>
        <w:rPr>
          <w:del w:id="200" w:author="tpn" w:date="2015-04-26T11:57:00Z"/>
          <w:rFonts w:asciiTheme="minorHAnsi" w:eastAsiaTheme="minorEastAsia" w:hAnsiTheme="minorHAnsi"/>
          <w:noProof/>
          <w:sz w:val="22"/>
          <w:lang w:eastAsia="pt-BR"/>
        </w:rPr>
      </w:pPr>
      <w:del w:id="201" w:author="tpn" w:date="2015-04-26T11:57:00Z">
        <w:r w:rsidRPr="00BE58EF" w:rsidDel="00BE58EF">
          <w:rPr>
            <w:noProof/>
            <w:snapToGrid w:val="0"/>
            <w:w w:val="0"/>
            <w:rPrChange w:id="202" w:author="tpn" w:date="2015-04-26T11:57:00Z">
              <w:rPr>
                <w:rStyle w:val="Hyperlink"/>
                <w:noProof/>
                <w:snapToGrid w:val="0"/>
                <w:w w:val="0"/>
              </w:rPr>
            </w:rPrChange>
          </w:rPr>
          <w:delText>2.5.1</w:delText>
        </w:r>
        <w:r w:rsidDel="00BE58EF">
          <w:rPr>
            <w:rFonts w:asciiTheme="minorHAnsi" w:eastAsiaTheme="minorEastAsia" w:hAnsiTheme="minorHAnsi"/>
            <w:noProof/>
            <w:sz w:val="22"/>
            <w:lang w:eastAsia="pt-BR"/>
          </w:rPr>
          <w:tab/>
        </w:r>
        <w:r w:rsidRPr="00BE58EF" w:rsidDel="00BE58EF">
          <w:rPr>
            <w:noProof/>
            <w:rPrChange w:id="203" w:author="tpn" w:date="2015-04-26T11:57:00Z">
              <w:rPr>
                <w:rStyle w:val="Hyperlink"/>
                <w:noProof/>
              </w:rPr>
            </w:rPrChange>
          </w:rPr>
          <w:delText>Arquitetura do Android</w:delText>
        </w:r>
        <w:r w:rsidDel="00BE58EF">
          <w:rPr>
            <w:noProof/>
            <w:webHidden/>
          </w:rPr>
          <w:tab/>
          <w:delText>26</w:delText>
        </w:r>
      </w:del>
    </w:p>
    <w:p w:rsidR="00D20E82" w:rsidDel="00BE58EF" w:rsidRDefault="00D20E82">
      <w:pPr>
        <w:pStyle w:val="Sumrio3"/>
        <w:tabs>
          <w:tab w:val="left" w:pos="1903"/>
          <w:tab w:val="right" w:leader="dot" w:pos="9061"/>
        </w:tabs>
        <w:rPr>
          <w:del w:id="204" w:author="tpn" w:date="2015-04-26T11:57:00Z"/>
          <w:rFonts w:asciiTheme="minorHAnsi" w:eastAsiaTheme="minorEastAsia" w:hAnsiTheme="minorHAnsi"/>
          <w:noProof/>
          <w:sz w:val="22"/>
          <w:lang w:eastAsia="pt-BR"/>
        </w:rPr>
      </w:pPr>
      <w:del w:id="205" w:author="tpn" w:date="2015-04-26T11:57:00Z">
        <w:r w:rsidRPr="00BE58EF" w:rsidDel="00BE58EF">
          <w:rPr>
            <w:noProof/>
            <w:snapToGrid w:val="0"/>
            <w:w w:val="0"/>
            <w:lang w:val="en-US"/>
            <w:rPrChange w:id="206" w:author="tpn" w:date="2015-04-26T11:57:00Z">
              <w:rPr>
                <w:rStyle w:val="Hyperlink"/>
                <w:noProof/>
                <w:snapToGrid w:val="0"/>
                <w:w w:val="0"/>
                <w:lang w:val="en-US"/>
              </w:rPr>
            </w:rPrChange>
          </w:rPr>
          <w:delText>2.5.2</w:delText>
        </w:r>
        <w:r w:rsidDel="00BE58EF">
          <w:rPr>
            <w:rFonts w:asciiTheme="minorHAnsi" w:eastAsiaTheme="minorEastAsia" w:hAnsiTheme="minorHAnsi"/>
            <w:noProof/>
            <w:sz w:val="22"/>
            <w:lang w:eastAsia="pt-BR"/>
          </w:rPr>
          <w:tab/>
        </w:r>
        <w:r w:rsidRPr="00BE58EF" w:rsidDel="00BE58EF">
          <w:rPr>
            <w:noProof/>
            <w:lang w:val="en-US"/>
            <w:rPrChange w:id="207" w:author="tpn" w:date="2015-04-26T11:57:00Z">
              <w:rPr>
                <w:rStyle w:val="Hyperlink"/>
                <w:noProof/>
                <w:lang w:val="en-US"/>
              </w:rPr>
            </w:rPrChange>
          </w:rPr>
          <w:delText>Caracteristicas do Sistema Android</w:delText>
        </w:r>
        <w:r w:rsidDel="00BE58EF">
          <w:rPr>
            <w:noProof/>
            <w:webHidden/>
          </w:rPr>
          <w:tab/>
          <w:delText>28</w:delText>
        </w:r>
      </w:del>
    </w:p>
    <w:p w:rsidR="00D20E82" w:rsidDel="00BE58EF" w:rsidRDefault="00D20E82">
      <w:pPr>
        <w:pStyle w:val="Sumrio3"/>
        <w:tabs>
          <w:tab w:val="left" w:pos="1903"/>
          <w:tab w:val="right" w:leader="dot" w:pos="9061"/>
        </w:tabs>
        <w:rPr>
          <w:del w:id="208" w:author="tpn" w:date="2015-04-26T11:57:00Z"/>
          <w:rFonts w:asciiTheme="minorHAnsi" w:eastAsiaTheme="minorEastAsia" w:hAnsiTheme="minorHAnsi"/>
          <w:noProof/>
          <w:sz w:val="22"/>
          <w:lang w:eastAsia="pt-BR"/>
        </w:rPr>
      </w:pPr>
      <w:del w:id="209" w:author="tpn" w:date="2015-04-26T11:57:00Z">
        <w:r w:rsidRPr="00BE58EF" w:rsidDel="00BE58EF">
          <w:rPr>
            <w:noProof/>
            <w:snapToGrid w:val="0"/>
            <w:w w:val="0"/>
            <w:lang w:val="en-US"/>
            <w:rPrChange w:id="210" w:author="tpn" w:date="2015-04-26T11:57:00Z">
              <w:rPr>
                <w:rStyle w:val="Hyperlink"/>
                <w:noProof/>
                <w:snapToGrid w:val="0"/>
                <w:w w:val="0"/>
                <w:lang w:val="en-US"/>
              </w:rPr>
            </w:rPrChange>
          </w:rPr>
          <w:delText>2.5.3</w:delText>
        </w:r>
        <w:r w:rsidDel="00BE58EF">
          <w:rPr>
            <w:rFonts w:asciiTheme="minorHAnsi" w:eastAsiaTheme="minorEastAsia" w:hAnsiTheme="minorHAnsi"/>
            <w:noProof/>
            <w:sz w:val="22"/>
            <w:lang w:eastAsia="pt-BR"/>
          </w:rPr>
          <w:tab/>
        </w:r>
        <w:r w:rsidRPr="00BE58EF" w:rsidDel="00BE58EF">
          <w:rPr>
            <w:noProof/>
            <w:lang w:val="en-US"/>
            <w:rPrChange w:id="211" w:author="tpn" w:date="2015-04-26T11:57:00Z">
              <w:rPr>
                <w:rStyle w:val="Hyperlink"/>
                <w:noProof/>
                <w:lang w:val="en-US"/>
              </w:rPr>
            </w:rPrChange>
          </w:rPr>
          <w:delText>Handset Layouts</w:delText>
        </w:r>
        <w:r w:rsidDel="00BE58EF">
          <w:rPr>
            <w:noProof/>
            <w:webHidden/>
          </w:rPr>
          <w:tab/>
          <w:delText>28</w:delText>
        </w:r>
      </w:del>
    </w:p>
    <w:p w:rsidR="00D20E82" w:rsidDel="00BE58EF" w:rsidRDefault="00D20E82">
      <w:pPr>
        <w:pStyle w:val="Sumrio3"/>
        <w:tabs>
          <w:tab w:val="left" w:pos="1903"/>
          <w:tab w:val="right" w:leader="dot" w:pos="9061"/>
        </w:tabs>
        <w:rPr>
          <w:del w:id="212" w:author="tpn" w:date="2015-04-26T11:57:00Z"/>
          <w:rFonts w:asciiTheme="minorHAnsi" w:eastAsiaTheme="minorEastAsia" w:hAnsiTheme="minorHAnsi"/>
          <w:noProof/>
          <w:sz w:val="22"/>
          <w:lang w:eastAsia="pt-BR"/>
        </w:rPr>
      </w:pPr>
      <w:del w:id="213" w:author="tpn" w:date="2015-04-26T11:57:00Z">
        <w:r w:rsidRPr="00BE58EF" w:rsidDel="00BE58EF">
          <w:rPr>
            <w:noProof/>
            <w:snapToGrid w:val="0"/>
            <w:w w:val="0"/>
            <w:rPrChange w:id="214" w:author="tpn" w:date="2015-04-26T11:57:00Z">
              <w:rPr>
                <w:rStyle w:val="Hyperlink"/>
                <w:noProof/>
                <w:snapToGrid w:val="0"/>
                <w:w w:val="0"/>
              </w:rPr>
            </w:rPrChange>
          </w:rPr>
          <w:delText>2.5.4</w:delText>
        </w:r>
        <w:r w:rsidDel="00BE58EF">
          <w:rPr>
            <w:rFonts w:asciiTheme="minorHAnsi" w:eastAsiaTheme="minorEastAsia" w:hAnsiTheme="minorHAnsi"/>
            <w:noProof/>
            <w:sz w:val="22"/>
            <w:lang w:eastAsia="pt-BR"/>
          </w:rPr>
          <w:tab/>
        </w:r>
        <w:r w:rsidRPr="00BE58EF" w:rsidDel="00BE58EF">
          <w:rPr>
            <w:noProof/>
            <w:rPrChange w:id="215" w:author="tpn" w:date="2015-04-26T11:57:00Z">
              <w:rPr>
                <w:rStyle w:val="Hyperlink"/>
                <w:noProof/>
              </w:rPr>
            </w:rPrChange>
          </w:rPr>
          <w:delText>Armazenamento</w:delText>
        </w:r>
        <w:r w:rsidDel="00BE58EF">
          <w:rPr>
            <w:noProof/>
            <w:webHidden/>
          </w:rPr>
          <w:tab/>
          <w:delText>28</w:delText>
        </w:r>
      </w:del>
    </w:p>
    <w:p w:rsidR="00D20E82" w:rsidDel="00BE58EF" w:rsidRDefault="00D20E82">
      <w:pPr>
        <w:pStyle w:val="Sumrio3"/>
        <w:tabs>
          <w:tab w:val="left" w:pos="1903"/>
          <w:tab w:val="right" w:leader="dot" w:pos="9061"/>
        </w:tabs>
        <w:rPr>
          <w:del w:id="216" w:author="tpn" w:date="2015-04-26T11:57:00Z"/>
          <w:rFonts w:asciiTheme="minorHAnsi" w:eastAsiaTheme="minorEastAsia" w:hAnsiTheme="minorHAnsi"/>
          <w:noProof/>
          <w:sz w:val="22"/>
          <w:lang w:eastAsia="pt-BR"/>
        </w:rPr>
      </w:pPr>
      <w:del w:id="217" w:author="tpn" w:date="2015-04-26T11:57:00Z">
        <w:r w:rsidRPr="00BE58EF" w:rsidDel="00BE58EF">
          <w:rPr>
            <w:noProof/>
            <w:snapToGrid w:val="0"/>
            <w:w w:val="0"/>
            <w:rPrChange w:id="218" w:author="tpn" w:date="2015-04-26T11:57:00Z">
              <w:rPr>
                <w:rStyle w:val="Hyperlink"/>
                <w:noProof/>
                <w:snapToGrid w:val="0"/>
                <w:w w:val="0"/>
              </w:rPr>
            </w:rPrChange>
          </w:rPr>
          <w:delText>2.5.5</w:delText>
        </w:r>
        <w:r w:rsidDel="00BE58EF">
          <w:rPr>
            <w:rFonts w:asciiTheme="minorHAnsi" w:eastAsiaTheme="minorEastAsia" w:hAnsiTheme="minorHAnsi"/>
            <w:noProof/>
            <w:sz w:val="22"/>
            <w:lang w:eastAsia="pt-BR"/>
          </w:rPr>
          <w:tab/>
        </w:r>
        <w:r w:rsidRPr="00BE58EF" w:rsidDel="00BE58EF">
          <w:rPr>
            <w:noProof/>
            <w:rPrChange w:id="219" w:author="tpn" w:date="2015-04-26T11:57:00Z">
              <w:rPr>
                <w:rStyle w:val="Hyperlink"/>
                <w:noProof/>
              </w:rPr>
            </w:rPrChange>
          </w:rPr>
          <w:delText>SQL</w:delText>
        </w:r>
        <w:r w:rsidDel="00BE58EF">
          <w:rPr>
            <w:noProof/>
            <w:webHidden/>
          </w:rPr>
          <w:tab/>
          <w:delText>29</w:delText>
        </w:r>
      </w:del>
    </w:p>
    <w:p w:rsidR="00D20E82" w:rsidDel="00BE58EF" w:rsidRDefault="00D20E82">
      <w:pPr>
        <w:pStyle w:val="Sumrio3"/>
        <w:tabs>
          <w:tab w:val="left" w:pos="1903"/>
          <w:tab w:val="right" w:leader="dot" w:pos="9061"/>
        </w:tabs>
        <w:rPr>
          <w:del w:id="220" w:author="tpn" w:date="2015-04-26T11:57:00Z"/>
          <w:rFonts w:asciiTheme="minorHAnsi" w:eastAsiaTheme="minorEastAsia" w:hAnsiTheme="minorHAnsi"/>
          <w:noProof/>
          <w:sz w:val="22"/>
          <w:lang w:eastAsia="pt-BR"/>
        </w:rPr>
      </w:pPr>
      <w:del w:id="221" w:author="tpn" w:date="2015-04-26T11:57:00Z">
        <w:r w:rsidRPr="00BE58EF" w:rsidDel="00BE58EF">
          <w:rPr>
            <w:noProof/>
            <w:snapToGrid w:val="0"/>
            <w:w w:val="0"/>
            <w:rPrChange w:id="222" w:author="tpn" w:date="2015-04-26T11:57:00Z">
              <w:rPr>
                <w:rStyle w:val="Hyperlink"/>
                <w:noProof/>
                <w:snapToGrid w:val="0"/>
                <w:w w:val="0"/>
              </w:rPr>
            </w:rPrChange>
          </w:rPr>
          <w:delText>2.5.6</w:delText>
        </w:r>
        <w:r w:rsidDel="00BE58EF">
          <w:rPr>
            <w:rFonts w:asciiTheme="minorHAnsi" w:eastAsiaTheme="minorEastAsia" w:hAnsiTheme="minorHAnsi"/>
            <w:noProof/>
            <w:sz w:val="22"/>
            <w:lang w:eastAsia="pt-BR"/>
          </w:rPr>
          <w:tab/>
        </w:r>
        <w:r w:rsidRPr="00BE58EF" w:rsidDel="00BE58EF">
          <w:rPr>
            <w:noProof/>
            <w:rPrChange w:id="223" w:author="tpn" w:date="2015-04-26T11:57:00Z">
              <w:rPr>
                <w:rStyle w:val="Hyperlink"/>
                <w:noProof/>
              </w:rPr>
            </w:rPrChange>
          </w:rPr>
          <w:delText>SGBD</w:delText>
        </w:r>
        <w:r w:rsidDel="00BE58EF">
          <w:rPr>
            <w:noProof/>
            <w:webHidden/>
          </w:rPr>
          <w:tab/>
          <w:delText>29</w:delText>
        </w:r>
      </w:del>
    </w:p>
    <w:p w:rsidR="00D20E82" w:rsidDel="00BE58EF" w:rsidRDefault="00D20E82">
      <w:pPr>
        <w:pStyle w:val="Sumrio3"/>
        <w:tabs>
          <w:tab w:val="left" w:pos="1903"/>
          <w:tab w:val="right" w:leader="dot" w:pos="9061"/>
        </w:tabs>
        <w:rPr>
          <w:del w:id="224" w:author="tpn" w:date="2015-04-26T11:57:00Z"/>
          <w:rFonts w:asciiTheme="minorHAnsi" w:eastAsiaTheme="minorEastAsia" w:hAnsiTheme="minorHAnsi"/>
          <w:noProof/>
          <w:sz w:val="22"/>
          <w:lang w:eastAsia="pt-BR"/>
        </w:rPr>
      </w:pPr>
      <w:del w:id="225" w:author="tpn" w:date="2015-04-26T11:57:00Z">
        <w:r w:rsidRPr="00BE58EF" w:rsidDel="00BE58EF">
          <w:rPr>
            <w:noProof/>
            <w:snapToGrid w:val="0"/>
            <w:w w:val="0"/>
            <w:rPrChange w:id="226" w:author="tpn" w:date="2015-04-26T11:57:00Z">
              <w:rPr>
                <w:rStyle w:val="Hyperlink"/>
                <w:noProof/>
                <w:snapToGrid w:val="0"/>
                <w:w w:val="0"/>
              </w:rPr>
            </w:rPrChange>
          </w:rPr>
          <w:delText>2.5.7</w:delText>
        </w:r>
        <w:r w:rsidDel="00BE58EF">
          <w:rPr>
            <w:rFonts w:asciiTheme="minorHAnsi" w:eastAsiaTheme="minorEastAsia" w:hAnsiTheme="minorHAnsi"/>
            <w:noProof/>
            <w:sz w:val="22"/>
            <w:lang w:eastAsia="pt-BR"/>
          </w:rPr>
          <w:tab/>
        </w:r>
        <w:r w:rsidRPr="00BE58EF" w:rsidDel="00BE58EF">
          <w:rPr>
            <w:noProof/>
            <w:rPrChange w:id="227" w:author="tpn" w:date="2015-04-26T11:57:00Z">
              <w:rPr>
                <w:rStyle w:val="Hyperlink"/>
                <w:noProof/>
              </w:rPr>
            </w:rPrChange>
          </w:rPr>
          <w:delText>API</w:delText>
        </w:r>
        <w:r w:rsidDel="00BE58EF">
          <w:rPr>
            <w:noProof/>
            <w:webHidden/>
          </w:rPr>
          <w:tab/>
          <w:delText>29</w:delText>
        </w:r>
      </w:del>
    </w:p>
    <w:p w:rsidR="00D20E82" w:rsidDel="00BE58EF" w:rsidRDefault="00D20E82">
      <w:pPr>
        <w:pStyle w:val="Sumrio3"/>
        <w:tabs>
          <w:tab w:val="left" w:pos="1903"/>
          <w:tab w:val="right" w:leader="dot" w:pos="9061"/>
        </w:tabs>
        <w:rPr>
          <w:del w:id="228" w:author="tpn" w:date="2015-04-26T11:57:00Z"/>
          <w:rFonts w:asciiTheme="minorHAnsi" w:eastAsiaTheme="minorEastAsia" w:hAnsiTheme="minorHAnsi"/>
          <w:noProof/>
          <w:sz w:val="22"/>
          <w:lang w:eastAsia="pt-BR"/>
        </w:rPr>
      </w:pPr>
      <w:del w:id="229" w:author="tpn" w:date="2015-04-26T11:57:00Z">
        <w:r w:rsidRPr="00BE58EF" w:rsidDel="00BE58EF">
          <w:rPr>
            <w:noProof/>
            <w:snapToGrid w:val="0"/>
            <w:w w:val="0"/>
            <w:rPrChange w:id="230" w:author="tpn" w:date="2015-04-26T11:57:00Z">
              <w:rPr>
                <w:rStyle w:val="Hyperlink"/>
                <w:noProof/>
                <w:snapToGrid w:val="0"/>
                <w:w w:val="0"/>
              </w:rPr>
            </w:rPrChange>
          </w:rPr>
          <w:delText>2.5.8</w:delText>
        </w:r>
        <w:r w:rsidDel="00BE58EF">
          <w:rPr>
            <w:rFonts w:asciiTheme="minorHAnsi" w:eastAsiaTheme="minorEastAsia" w:hAnsiTheme="minorHAnsi"/>
            <w:noProof/>
            <w:sz w:val="22"/>
            <w:lang w:eastAsia="pt-BR"/>
          </w:rPr>
          <w:tab/>
        </w:r>
        <w:r w:rsidRPr="00BE58EF" w:rsidDel="00BE58EF">
          <w:rPr>
            <w:noProof/>
            <w:rPrChange w:id="231" w:author="tpn" w:date="2015-04-26T11:57:00Z">
              <w:rPr>
                <w:rStyle w:val="Hyperlink"/>
                <w:noProof/>
              </w:rPr>
            </w:rPrChange>
          </w:rPr>
          <w:delText>Mensagens</w:delText>
        </w:r>
        <w:r w:rsidDel="00BE58EF">
          <w:rPr>
            <w:noProof/>
            <w:webHidden/>
          </w:rPr>
          <w:tab/>
          <w:delText>29</w:delText>
        </w:r>
      </w:del>
    </w:p>
    <w:p w:rsidR="00D20E82" w:rsidDel="00BE58EF" w:rsidRDefault="00D20E82">
      <w:pPr>
        <w:pStyle w:val="Sumrio3"/>
        <w:tabs>
          <w:tab w:val="left" w:pos="1903"/>
          <w:tab w:val="right" w:leader="dot" w:pos="9061"/>
        </w:tabs>
        <w:rPr>
          <w:del w:id="232" w:author="tpn" w:date="2015-04-26T11:57:00Z"/>
          <w:rFonts w:asciiTheme="minorHAnsi" w:eastAsiaTheme="minorEastAsia" w:hAnsiTheme="minorHAnsi"/>
          <w:noProof/>
          <w:sz w:val="22"/>
          <w:lang w:eastAsia="pt-BR"/>
        </w:rPr>
      </w:pPr>
      <w:del w:id="233" w:author="tpn" w:date="2015-04-26T11:57:00Z">
        <w:r w:rsidRPr="00BE58EF" w:rsidDel="00BE58EF">
          <w:rPr>
            <w:noProof/>
            <w:snapToGrid w:val="0"/>
            <w:w w:val="0"/>
            <w:rPrChange w:id="234" w:author="tpn" w:date="2015-04-26T11:57:00Z">
              <w:rPr>
                <w:rStyle w:val="Hyperlink"/>
                <w:noProof/>
                <w:snapToGrid w:val="0"/>
                <w:w w:val="0"/>
              </w:rPr>
            </w:rPrChange>
          </w:rPr>
          <w:delText>2.5.9</w:delText>
        </w:r>
        <w:r w:rsidDel="00BE58EF">
          <w:rPr>
            <w:rFonts w:asciiTheme="minorHAnsi" w:eastAsiaTheme="minorEastAsia" w:hAnsiTheme="minorHAnsi"/>
            <w:noProof/>
            <w:sz w:val="22"/>
            <w:lang w:eastAsia="pt-BR"/>
          </w:rPr>
          <w:tab/>
        </w:r>
        <w:r w:rsidRPr="00BE58EF" w:rsidDel="00BE58EF">
          <w:rPr>
            <w:noProof/>
            <w:rPrChange w:id="235" w:author="tpn" w:date="2015-04-26T11:57:00Z">
              <w:rPr>
                <w:rStyle w:val="Hyperlink"/>
                <w:noProof/>
              </w:rPr>
            </w:rPrChange>
          </w:rPr>
          <w:delText>Navegador</w:delText>
        </w:r>
        <w:r w:rsidDel="00BE58EF">
          <w:rPr>
            <w:noProof/>
            <w:webHidden/>
          </w:rPr>
          <w:tab/>
          <w:delText>29</w:delText>
        </w:r>
      </w:del>
    </w:p>
    <w:p w:rsidR="00D20E82" w:rsidDel="00BE58EF" w:rsidRDefault="00D20E82">
      <w:pPr>
        <w:pStyle w:val="Sumrio3"/>
        <w:tabs>
          <w:tab w:val="left" w:pos="2036"/>
          <w:tab w:val="right" w:leader="dot" w:pos="9061"/>
        </w:tabs>
        <w:rPr>
          <w:del w:id="236" w:author="tpn" w:date="2015-04-26T11:57:00Z"/>
          <w:rFonts w:asciiTheme="minorHAnsi" w:eastAsiaTheme="minorEastAsia" w:hAnsiTheme="minorHAnsi"/>
          <w:noProof/>
          <w:sz w:val="22"/>
          <w:lang w:eastAsia="pt-BR"/>
        </w:rPr>
      </w:pPr>
      <w:del w:id="237" w:author="tpn" w:date="2015-04-26T11:57:00Z">
        <w:r w:rsidRPr="00BE58EF" w:rsidDel="00BE58EF">
          <w:rPr>
            <w:noProof/>
            <w:snapToGrid w:val="0"/>
            <w:w w:val="0"/>
            <w:rPrChange w:id="238" w:author="tpn" w:date="2015-04-26T11:57:00Z">
              <w:rPr>
                <w:rStyle w:val="Hyperlink"/>
                <w:noProof/>
                <w:snapToGrid w:val="0"/>
                <w:w w:val="0"/>
              </w:rPr>
            </w:rPrChange>
          </w:rPr>
          <w:delText>2.5.10</w:delText>
        </w:r>
        <w:r w:rsidDel="00BE58EF">
          <w:rPr>
            <w:rFonts w:asciiTheme="minorHAnsi" w:eastAsiaTheme="minorEastAsia" w:hAnsiTheme="minorHAnsi"/>
            <w:noProof/>
            <w:sz w:val="22"/>
            <w:lang w:eastAsia="pt-BR"/>
          </w:rPr>
          <w:tab/>
        </w:r>
        <w:r w:rsidRPr="00BE58EF" w:rsidDel="00BE58EF">
          <w:rPr>
            <w:noProof/>
            <w:rPrChange w:id="239" w:author="tpn" w:date="2015-04-26T11:57:00Z">
              <w:rPr>
                <w:rStyle w:val="Hyperlink"/>
                <w:noProof/>
              </w:rPr>
            </w:rPrChange>
          </w:rPr>
          <w:delText>Máquina virtual Dalvik</w:delText>
        </w:r>
        <w:r w:rsidDel="00BE58EF">
          <w:rPr>
            <w:noProof/>
            <w:webHidden/>
          </w:rPr>
          <w:tab/>
          <w:delText>29</w:delText>
        </w:r>
      </w:del>
    </w:p>
    <w:p w:rsidR="00D20E82" w:rsidDel="00BE58EF" w:rsidRDefault="00D20E82">
      <w:pPr>
        <w:pStyle w:val="Sumrio3"/>
        <w:tabs>
          <w:tab w:val="left" w:pos="2036"/>
          <w:tab w:val="right" w:leader="dot" w:pos="9061"/>
        </w:tabs>
        <w:rPr>
          <w:del w:id="240" w:author="tpn" w:date="2015-04-26T11:57:00Z"/>
          <w:rFonts w:asciiTheme="minorHAnsi" w:eastAsiaTheme="minorEastAsia" w:hAnsiTheme="minorHAnsi"/>
          <w:noProof/>
          <w:sz w:val="22"/>
          <w:lang w:eastAsia="pt-BR"/>
        </w:rPr>
      </w:pPr>
      <w:del w:id="241" w:author="tpn" w:date="2015-04-26T11:57:00Z">
        <w:r w:rsidRPr="00BE58EF" w:rsidDel="00BE58EF">
          <w:rPr>
            <w:noProof/>
            <w:snapToGrid w:val="0"/>
            <w:w w:val="0"/>
            <w:rPrChange w:id="242" w:author="tpn" w:date="2015-04-26T11:57:00Z">
              <w:rPr>
                <w:rStyle w:val="Hyperlink"/>
                <w:noProof/>
                <w:snapToGrid w:val="0"/>
                <w:w w:val="0"/>
              </w:rPr>
            </w:rPrChange>
          </w:rPr>
          <w:delText>2.5.11</w:delText>
        </w:r>
        <w:r w:rsidDel="00BE58EF">
          <w:rPr>
            <w:rFonts w:asciiTheme="minorHAnsi" w:eastAsiaTheme="minorEastAsia" w:hAnsiTheme="minorHAnsi"/>
            <w:noProof/>
            <w:sz w:val="22"/>
            <w:lang w:eastAsia="pt-BR"/>
          </w:rPr>
          <w:tab/>
        </w:r>
        <w:r w:rsidRPr="00BE58EF" w:rsidDel="00BE58EF">
          <w:rPr>
            <w:noProof/>
            <w:rPrChange w:id="243" w:author="tpn" w:date="2015-04-26T11:57:00Z">
              <w:rPr>
                <w:rStyle w:val="Hyperlink"/>
                <w:noProof/>
              </w:rPr>
            </w:rPrChange>
          </w:rPr>
          <w:delText>Multimídia</w:delText>
        </w:r>
        <w:r w:rsidDel="00BE58EF">
          <w:rPr>
            <w:noProof/>
            <w:webHidden/>
          </w:rPr>
          <w:tab/>
          <w:delText>29</w:delText>
        </w:r>
      </w:del>
    </w:p>
    <w:p w:rsidR="00D20E82" w:rsidDel="00BE58EF" w:rsidRDefault="00D20E82">
      <w:pPr>
        <w:pStyle w:val="Sumrio3"/>
        <w:tabs>
          <w:tab w:val="left" w:pos="2036"/>
          <w:tab w:val="right" w:leader="dot" w:pos="9061"/>
        </w:tabs>
        <w:rPr>
          <w:del w:id="244" w:author="tpn" w:date="2015-04-26T11:57:00Z"/>
          <w:rFonts w:asciiTheme="minorHAnsi" w:eastAsiaTheme="minorEastAsia" w:hAnsiTheme="minorHAnsi"/>
          <w:noProof/>
          <w:sz w:val="22"/>
          <w:lang w:eastAsia="pt-BR"/>
        </w:rPr>
      </w:pPr>
      <w:del w:id="245" w:author="tpn" w:date="2015-04-26T11:57:00Z">
        <w:r w:rsidRPr="00BE58EF" w:rsidDel="00BE58EF">
          <w:rPr>
            <w:noProof/>
            <w:snapToGrid w:val="0"/>
            <w:w w:val="0"/>
            <w:rPrChange w:id="246" w:author="tpn" w:date="2015-04-26T11:57:00Z">
              <w:rPr>
                <w:rStyle w:val="Hyperlink"/>
                <w:noProof/>
                <w:snapToGrid w:val="0"/>
                <w:w w:val="0"/>
              </w:rPr>
            </w:rPrChange>
          </w:rPr>
          <w:delText>2.5.12</w:delText>
        </w:r>
        <w:r w:rsidDel="00BE58EF">
          <w:rPr>
            <w:rFonts w:asciiTheme="minorHAnsi" w:eastAsiaTheme="minorEastAsia" w:hAnsiTheme="minorHAnsi"/>
            <w:noProof/>
            <w:sz w:val="22"/>
            <w:lang w:eastAsia="pt-BR"/>
          </w:rPr>
          <w:tab/>
        </w:r>
        <w:r w:rsidRPr="00BE58EF" w:rsidDel="00BE58EF">
          <w:rPr>
            <w:noProof/>
            <w:rPrChange w:id="247" w:author="tpn" w:date="2015-04-26T11:57:00Z">
              <w:rPr>
                <w:rStyle w:val="Hyperlink"/>
                <w:noProof/>
              </w:rPr>
            </w:rPrChange>
          </w:rPr>
          <w:delText>Suporte Adicional de Hardware</w:delText>
        </w:r>
        <w:r w:rsidDel="00BE58EF">
          <w:rPr>
            <w:noProof/>
            <w:webHidden/>
          </w:rPr>
          <w:tab/>
          <w:delText>29</w:delText>
        </w:r>
      </w:del>
    </w:p>
    <w:p w:rsidR="00D20E82" w:rsidDel="00BE58EF" w:rsidRDefault="00D20E82">
      <w:pPr>
        <w:pStyle w:val="Sumrio3"/>
        <w:tabs>
          <w:tab w:val="left" w:pos="2036"/>
          <w:tab w:val="right" w:leader="dot" w:pos="9061"/>
        </w:tabs>
        <w:rPr>
          <w:del w:id="248" w:author="tpn" w:date="2015-04-26T11:57:00Z"/>
          <w:rFonts w:asciiTheme="minorHAnsi" w:eastAsiaTheme="minorEastAsia" w:hAnsiTheme="minorHAnsi"/>
          <w:noProof/>
          <w:sz w:val="22"/>
          <w:lang w:eastAsia="pt-BR"/>
        </w:rPr>
      </w:pPr>
      <w:del w:id="249" w:author="tpn" w:date="2015-04-26T11:57:00Z">
        <w:r w:rsidRPr="00BE58EF" w:rsidDel="00BE58EF">
          <w:rPr>
            <w:noProof/>
            <w:snapToGrid w:val="0"/>
            <w:w w:val="0"/>
            <w:rPrChange w:id="250" w:author="tpn" w:date="2015-04-26T11:57:00Z">
              <w:rPr>
                <w:rStyle w:val="Hyperlink"/>
                <w:noProof/>
                <w:snapToGrid w:val="0"/>
                <w:w w:val="0"/>
              </w:rPr>
            </w:rPrChange>
          </w:rPr>
          <w:delText>2.5.13</w:delText>
        </w:r>
        <w:r w:rsidDel="00BE58EF">
          <w:rPr>
            <w:rFonts w:asciiTheme="minorHAnsi" w:eastAsiaTheme="minorEastAsia" w:hAnsiTheme="minorHAnsi"/>
            <w:noProof/>
            <w:sz w:val="22"/>
            <w:lang w:eastAsia="pt-BR"/>
          </w:rPr>
          <w:tab/>
        </w:r>
        <w:r w:rsidRPr="00BE58EF" w:rsidDel="00BE58EF">
          <w:rPr>
            <w:noProof/>
            <w:rPrChange w:id="251" w:author="tpn" w:date="2015-04-26T11:57:00Z">
              <w:rPr>
                <w:rStyle w:val="Hyperlink"/>
                <w:noProof/>
              </w:rPr>
            </w:rPrChange>
          </w:rPr>
          <w:delText>Ambiente de desenvolvimento (SDK)</w:delText>
        </w:r>
        <w:r w:rsidDel="00BE58EF">
          <w:rPr>
            <w:noProof/>
            <w:webHidden/>
          </w:rPr>
          <w:tab/>
          <w:delText>30</w:delText>
        </w:r>
      </w:del>
    </w:p>
    <w:p w:rsidR="00D20E82" w:rsidRPr="00A22D28" w:rsidDel="00BE58EF" w:rsidRDefault="00D20E82">
      <w:pPr>
        <w:pStyle w:val="Sumrio1"/>
        <w:rPr>
          <w:del w:id="252" w:author="tpn" w:date="2015-04-26T11:57:00Z"/>
          <w:rFonts w:asciiTheme="minorHAnsi" w:eastAsiaTheme="minorEastAsia" w:hAnsiTheme="minorHAnsi"/>
          <w:b/>
          <w:noProof/>
          <w:sz w:val="22"/>
          <w:lang w:eastAsia="pt-BR"/>
        </w:rPr>
      </w:pPr>
      <w:del w:id="253" w:author="tpn" w:date="2015-04-26T11:57:00Z">
        <w:r w:rsidRPr="00BE58EF" w:rsidDel="00BE58EF">
          <w:rPr>
            <w:b/>
            <w:noProof/>
            <w:lang w:eastAsia="pt-BR"/>
            <w:rPrChange w:id="254" w:author="tpn" w:date="2015-04-26T11:57:00Z">
              <w:rPr>
                <w:rStyle w:val="Hyperlink"/>
                <w:b/>
                <w:noProof/>
                <w:lang w:eastAsia="pt-BR"/>
              </w:rPr>
            </w:rPrChange>
          </w:rPr>
          <w:delText>3</w:delText>
        </w:r>
        <w:r w:rsidRPr="00A22D28" w:rsidDel="00BE58EF">
          <w:rPr>
            <w:rFonts w:asciiTheme="minorHAnsi" w:eastAsiaTheme="minorEastAsia" w:hAnsiTheme="minorHAnsi"/>
            <w:b/>
            <w:noProof/>
            <w:sz w:val="22"/>
            <w:lang w:eastAsia="pt-BR"/>
          </w:rPr>
          <w:tab/>
        </w:r>
        <w:r w:rsidRPr="00BE58EF" w:rsidDel="00BE58EF">
          <w:rPr>
            <w:b/>
            <w:noProof/>
            <w:lang w:eastAsia="pt-BR"/>
            <w:rPrChange w:id="255" w:author="tpn" w:date="2015-04-26T11:57:00Z">
              <w:rPr>
                <w:rStyle w:val="Hyperlink"/>
                <w:b/>
                <w:noProof/>
                <w:lang w:eastAsia="pt-BR"/>
              </w:rPr>
            </w:rPrChange>
          </w:rPr>
          <w:delText>CONCLUSÃO</w:delText>
        </w:r>
        <w:r w:rsidRPr="00A22D28" w:rsidDel="00BE58EF">
          <w:rPr>
            <w:b/>
            <w:noProof/>
            <w:webHidden/>
          </w:rPr>
          <w:tab/>
          <w:delText>31</w:delText>
        </w:r>
      </w:del>
    </w:p>
    <w:p w:rsidR="00D20E82" w:rsidRPr="00A22D28" w:rsidDel="00BE58EF" w:rsidRDefault="00D20E82">
      <w:pPr>
        <w:pStyle w:val="Sumrio1"/>
        <w:rPr>
          <w:del w:id="256" w:author="tpn" w:date="2015-04-26T11:57:00Z"/>
          <w:rFonts w:asciiTheme="minorHAnsi" w:eastAsiaTheme="minorEastAsia" w:hAnsiTheme="minorHAnsi"/>
          <w:b/>
          <w:noProof/>
          <w:sz w:val="22"/>
          <w:lang w:eastAsia="pt-BR"/>
        </w:rPr>
      </w:pPr>
      <w:del w:id="257" w:author="tpn" w:date="2015-04-26T11:57:00Z">
        <w:r w:rsidRPr="00BE58EF" w:rsidDel="00BE58EF">
          <w:rPr>
            <w:b/>
            <w:noProof/>
            <w:rPrChange w:id="258" w:author="tpn" w:date="2015-04-26T11:57:00Z">
              <w:rPr>
                <w:rStyle w:val="Hyperlink"/>
                <w:b/>
                <w:noProof/>
              </w:rPr>
            </w:rPrChange>
          </w:rPr>
          <w:delText>4</w:delText>
        </w:r>
        <w:r w:rsidRPr="00A22D28" w:rsidDel="00BE58EF">
          <w:rPr>
            <w:rFonts w:asciiTheme="minorHAnsi" w:eastAsiaTheme="minorEastAsia" w:hAnsiTheme="minorHAnsi"/>
            <w:b/>
            <w:noProof/>
            <w:sz w:val="22"/>
            <w:lang w:eastAsia="pt-BR"/>
          </w:rPr>
          <w:tab/>
        </w:r>
        <w:r w:rsidRPr="00BE58EF" w:rsidDel="00BE58EF">
          <w:rPr>
            <w:b/>
            <w:noProof/>
            <w:rPrChange w:id="259" w:author="tpn" w:date="2015-04-26T11:57:00Z">
              <w:rPr>
                <w:rStyle w:val="Hyperlink"/>
                <w:b/>
                <w:noProof/>
              </w:rPr>
            </w:rPrChange>
          </w:rPr>
          <w:delText>BIBLIOGRAFIA</w:delText>
        </w:r>
        <w:r w:rsidRPr="00A22D28" w:rsidDel="00BE58EF">
          <w:rPr>
            <w:b/>
            <w:noProof/>
            <w:webHidden/>
          </w:rPr>
          <w:tab/>
          <w:delText>32</w:delText>
        </w:r>
      </w:del>
    </w:p>
    <w:p w:rsidR="00852BB3" w:rsidRDefault="00A537AB" w:rsidP="000C4338">
      <w:pPr>
        <w:rPr>
          <w:rFonts w:cs="Arial"/>
          <w:szCs w:val="24"/>
        </w:rPr>
        <w:sectPr w:rsidR="00852BB3" w:rsidSect="00EB4340">
          <w:headerReference w:type="default" r:id="rId12"/>
          <w:pgSz w:w="11906" w:h="16838" w:code="9"/>
          <w:pgMar w:top="1701" w:right="1134" w:bottom="1134" w:left="1701" w:header="709" w:footer="709" w:gutter="0"/>
          <w:cols w:space="708"/>
          <w:docGrid w:linePitch="360"/>
        </w:sectPr>
      </w:pPr>
      <w:r w:rsidRPr="002731A0">
        <w:rPr>
          <w:rFonts w:cs="Arial"/>
          <w:b/>
          <w:bCs/>
          <w:szCs w:val="24"/>
        </w:rPr>
        <w:fldChar w:fldCharType="end"/>
      </w:r>
    </w:p>
    <w:p w:rsidR="00C06A04" w:rsidRDefault="007E7652" w:rsidP="00B66329">
      <w:pPr>
        <w:pStyle w:val="Ttulo1"/>
        <w:ind w:left="284" w:hanging="284"/>
      </w:pPr>
      <w:bookmarkStart w:id="260" w:name="_Toc417812796"/>
      <w:r>
        <w:lastRenderedPageBreak/>
        <w:t>I</w:t>
      </w:r>
      <w:r w:rsidR="003D57AB">
        <w:t>NTRODUÇÃO</w:t>
      </w:r>
      <w:bookmarkEnd w:id="260"/>
    </w:p>
    <w:p w:rsidR="00CA662D" w:rsidRPr="00CF1C0A" w:rsidRDefault="00CA662D" w:rsidP="00CF1C0A"/>
    <w:p w:rsidR="00AB0B09" w:rsidRDefault="00AB0B09" w:rsidP="00AB0B09">
      <w:commentRangeStart w:id="261"/>
      <w:r>
        <w:t xml:space="preserve">A evolução da sociedade vem promovendo gradativamente diversas mudanças entre elas estão o aumento excessivo da população, junto a falta de infraestrutura (ruas esburacadas, falta de sinalização), má localização de moradia e trabalho, onde resultam em causas que afetam trafego urbano diariamente e provocam falta de organização nas metrópoles, a soma desses fatores implicam na mobilidade urbana. </w:t>
      </w:r>
    </w:p>
    <w:p w:rsidR="00AB0B09" w:rsidRDefault="00AB0B09" w:rsidP="00AB0B09">
      <w:r>
        <w:t>No Brasil, a mobilidade urbana é uma área com infraestrutura precária, onde o cidadão, na grande maioria tem que se mover de um ponto da cidade para outro, necessitando de qualidade e rapidez, todavia essa infraestrutura não segue o crescimento conforme a demanda, gerando transtornos como trânsito excessivo, congestionamento e acidentes. Como de costume parte da população usufrui do transporte coletivo, devido as condições financeiras e facilidade de acesso, há de se ressaltar também que esse tipo de transporte, acarreta em diversos problemas como superlotação, falta de qualidade e segurança.</w:t>
      </w:r>
    </w:p>
    <w:p w:rsidR="00AB0B09" w:rsidRDefault="00AB0B09" w:rsidP="00AB0B09">
      <w:r>
        <w:t xml:space="preserve">O avanço computacional vem contribuindo para minimizar alguns destes problemas citados acima. Com a tecnologia é possível realizar um melhor planejamento urbano, realizando buscas através de mapas ou tecnologia GPS (Global </w:t>
      </w:r>
      <w:proofErr w:type="spellStart"/>
      <w:r>
        <w:t>Positioning</w:t>
      </w:r>
      <w:proofErr w:type="spellEnd"/>
      <w:r>
        <w:t xml:space="preserve"> System ou Sistema de Posicionamento Global em português), pode-se obter localização exata de vias, pontos de congestionamentos ou acidentes, localização de transportes públicos, para melhor escolher seu trajeto e melhorar consideravelmente o modo em que a informação circula.</w:t>
      </w:r>
    </w:p>
    <w:p w:rsidR="00BE58EF" w:rsidRDefault="00AB0B09" w:rsidP="00BE58EF">
      <w:pPr>
        <w:pStyle w:val="Ttulo2"/>
        <w:rPr>
          <w:ins w:id="262" w:author="tpn" w:date="2015-04-26T12:00:00Z"/>
        </w:rPr>
        <w:pPrChange w:id="263" w:author="tpn" w:date="2015-04-26T11:59:00Z">
          <w:pPr/>
        </w:pPrChange>
      </w:pPr>
      <w:moveFromRangeStart w:id="264" w:author="tpn" w:date="2015-04-26T12:00:00Z" w:name="move417812942"/>
      <w:moveFrom w:id="265" w:author="tpn" w:date="2015-04-26T12:00:00Z">
        <w:r w:rsidDel="00BE58EF">
          <w:t xml:space="preserve">O objetivo deste trabalho </w:t>
        </w:r>
        <w:r w:rsidR="002461AD" w:rsidDel="00BE58EF">
          <w:t>é criar um aplicativo</w:t>
        </w:r>
        <w:r w:rsidDel="00BE58EF">
          <w:t xml:space="preserve"> GPS</w:t>
        </w:r>
        <w:r w:rsidR="002461AD" w:rsidDel="00BE58EF">
          <w:t xml:space="preserve"> para monitorar o transporte público em santos</w:t>
        </w:r>
        <w:r w:rsidDel="00BE58EF">
          <w:t>, baseando-se em um estudo aprofundado de como essa tecnologia funciona e atua, seguindo uma perspectiva de localização especifica e propor um protótipo de um aplicativo para localização em tempo real de ônibus na cidade de Santos.</w:t>
        </w:r>
      </w:moveFrom>
      <w:moveFromRangeEnd w:id="264"/>
      <w:ins w:id="266" w:author="tpn" w:date="2015-04-26T11:59:00Z">
        <w:r w:rsidR="00BE58EF">
          <w:t>Objetivo</w:t>
        </w:r>
      </w:ins>
    </w:p>
    <w:p w:rsidR="00BE58EF" w:rsidRDefault="00BE58EF" w:rsidP="00BE58EF">
      <w:moveToRangeStart w:id="267" w:author="tpn" w:date="2015-04-26T12:00:00Z" w:name="move417812942"/>
      <w:moveTo w:id="268" w:author="tpn" w:date="2015-04-26T12:00:00Z">
        <w:r>
          <w:t xml:space="preserve">O objetivo deste trabalho é criar um aplicativo </w:t>
        </w:r>
        <w:del w:id="269" w:author="tpn" w:date="2015-04-26T12:00:00Z">
          <w:r w:rsidDel="00BE58EF">
            <w:delText>GPS</w:delText>
          </w:r>
        </w:del>
      </w:moveTo>
      <w:proofErr w:type="spellStart"/>
      <w:ins w:id="270" w:author="tpn" w:date="2015-04-26T12:00:00Z">
        <w:r>
          <w:t>Android</w:t>
        </w:r>
      </w:ins>
      <w:proofErr w:type="spellEnd"/>
      <w:moveTo w:id="271" w:author="tpn" w:date="2015-04-26T12:00:00Z">
        <w:r>
          <w:t xml:space="preserve"> para monitorar o transporte público em </w:t>
        </w:r>
        <w:commentRangeStart w:id="272"/>
        <w:r>
          <w:t>santos</w:t>
        </w:r>
      </w:moveTo>
      <w:commentRangeEnd w:id="272"/>
      <w:r>
        <w:rPr>
          <w:rStyle w:val="Refdecomentrio"/>
        </w:rPr>
        <w:commentReference w:id="272"/>
      </w:r>
      <w:moveTo w:id="273" w:author="tpn" w:date="2015-04-26T12:00:00Z">
        <w:r>
          <w:t>, baseando-se em um estudo aprofundado de como essa tecnologia funciona e atua, seguindo uma perspectiva de localização especifica e propor um protótipo de um aplicativo para localização em tempo real de ônibus na cidade de Santos.</w:t>
        </w:r>
      </w:moveTo>
    </w:p>
    <w:moveToRangeEnd w:id="267"/>
    <w:p w:rsidR="00BE58EF" w:rsidRPr="00BE58EF" w:rsidRDefault="00BE58EF" w:rsidP="00BE58EF">
      <w:pPr>
        <w:rPr>
          <w:ins w:id="274" w:author="tpn" w:date="2015-04-26T11:59:00Z"/>
        </w:rPr>
      </w:pPr>
    </w:p>
    <w:p w:rsidR="00BE58EF" w:rsidRPr="00BE58EF" w:rsidRDefault="00BE58EF" w:rsidP="00BE58EF">
      <w:pPr>
        <w:pStyle w:val="Ttulo2"/>
        <w:pPrChange w:id="275" w:author="tpn" w:date="2015-04-26T11:59:00Z">
          <w:pPr/>
        </w:pPrChange>
      </w:pPr>
      <w:ins w:id="276" w:author="tpn" w:date="2015-04-26T12:00:00Z">
        <w:r>
          <w:lastRenderedPageBreak/>
          <w:t>Motivação e Justificativa</w:t>
        </w:r>
      </w:ins>
    </w:p>
    <w:p w:rsidR="00BE58EF" w:rsidRDefault="00BE58EF">
      <w:pPr>
        <w:spacing w:line="276" w:lineRule="auto"/>
        <w:ind w:firstLine="0"/>
        <w:jc w:val="left"/>
        <w:rPr>
          <w:ins w:id="277" w:author="tpn" w:date="2015-04-26T11:58:00Z"/>
          <w:rFonts w:eastAsiaTheme="majorEastAsia" w:cs="Arial"/>
          <w:b/>
          <w:bCs/>
          <w:caps/>
          <w:szCs w:val="24"/>
        </w:rPr>
      </w:pPr>
      <w:bookmarkStart w:id="278" w:name="_Toc417812797"/>
      <w:commentRangeEnd w:id="261"/>
      <w:r>
        <w:rPr>
          <w:rStyle w:val="Refdecomentrio"/>
        </w:rPr>
        <w:commentReference w:id="261"/>
      </w:r>
      <w:ins w:id="279" w:author="tpn" w:date="2015-04-26T11:58:00Z">
        <w:r>
          <w:br w:type="page"/>
        </w:r>
      </w:ins>
    </w:p>
    <w:p w:rsidR="001909A4" w:rsidRDefault="00AB0B09" w:rsidP="008F747F">
      <w:pPr>
        <w:pStyle w:val="Ttulo1"/>
      </w:pPr>
      <w:r>
        <w:lastRenderedPageBreak/>
        <w:t>D</w:t>
      </w:r>
      <w:r w:rsidR="003D57AB">
        <w:t>ESENVOLVIMENTO</w:t>
      </w:r>
      <w:bookmarkEnd w:id="278"/>
    </w:p>
    <w:p w:rsidR="00FE765E" w:rsidRDefault="00BE58EF" w:rsidP="00AB0B09">
      <w:pPr>
        <w:pStyle w:val="Ttulo2"/>
      </w:pPr>
      <w:bookmarkStart w:id="280" w:name="_Toc417812798"/>
      <w:r>
        <w:t>Sociedade:</w:t>
      </w:r>
      <w:r w:rsidRPr="00AB0B09">
        <w:t xml:space="preserve"> problemas de locomoção em cidades grandes</w:t>
      </w:r>
      <w:bookmarkEnd w:id="280"/>
    </w:p>
    <w:p w:rsidR="00AB0B09" w:rsidRDefault="00AB0B09" w:rsidP="00AB0B09">
      <w:pPr>
        <w:rPr>
          <w:lang w:eastAsia="pt-BR"/>
        </w:rPr>
      </w:pPr>
      <w:r>
        <w:rPr>
          <w:lang w:eastAsia="pt-BR"/>
        </w:rPr>
        <w:t xml:space="preserve">Conforme Garcia (2012), com o excesso de veículos encontrados nas grandes cidades, se locomover tem se tornado cada dia pior, com isso ocasiona um fenômeno que conhecemos muito bem: o esgotamento das vias. </w:t>
      </w:r>
    </w:p>
    <w:p w:rsidR="00AB0B09" w:rsidRDefault="00AB0B09" w:rsidP="00AB0B09">
      <w:pPr>
        <w:rPr>
          <w:lang w:eastAsia="pt-BR"/>
        </w:rPr>
      </w:pPr>
      <w:r>
        <w:rPr>
          <w:lang w:eastAsia="pt-BR"/>
        </w:rPr>
        <w:t xml:space="preserve">Problemas diários ocorrem em excesso, como: pessoas que atravessam em locais proibidos, o mesmo resulta em acidentes e trânsito. </w:t>
      </w:r>
    </w:p>
    <w:p w:rsidR="00AB0B09" w:rsidRDefault="00AB0B09" w:rsidP="00AB0B09">
      <w:pPr>
        <w:rPr>
          <w:lang w:eastAsia="pt-BR"/>
        </w:rPr>
      </w:pPr>
      <w:r>
        <w:rPr>
          <w:lang w:eastAsia="pt-BR"/>
        </w:rPr>
        <w:t xml:space="preserve">Uma "guerra" pela locomoção é travada todo o dia em grandes metrópoles, nela muitas vítimas morrem diariamente. Pessoas agem sem pensar, tentam fazer de tudo para chegarem a seus destinos mais rápidos, sem perceberem acabam ocasionando desconforto no trânsito, gerando discussões, acidentes (atropelamentos, batidas de carro). Além disso, não podemos esquecer os usuários de transportes públicos, que sofrem com </w:t>
      </w:r>
      <w:proofErr w:type="spellStart"/>
      <w:r>
        <w:rPr>
          <w:lang w:eastAsia="pt-BR"/>
        </w:rPr>
        <w:t>aglomeramentos</w:t>
      </w:r>
      <w:proofErr w:type="spellEnd"/>
      <w:r>
        <w:rPr>
          <w:lang w:eastAsia="pt-BR"/>
        </w:rPr>
        <w:t xml:space="preserve"> pela falta de frota e também, algumas vezes acabam perdendo a hora de seus embarques, gerando mais perda de tempo. Outro grave problema é a poluição, gerada por um sistema e mobilidade que promove o uso irracional dos carros, gerando marcas de trânsito ainda mais irracionais.</w:t>
      </w:r>
    </w:p>
    <w:p w:rsidR="00AB0B09" w:rsidRDefault="00AB0B09" w:rsidP="00AB0B09">
      <w:pPr>
        <w:rPr>
          <w:lang w:eastAsia="pt-BR"/>
        </w:rPr>
      </w:pPr>
      <w:r>
        <w:rPr>
          <w:lang w:eastAsia="pt-BR"/>
        </w:rPr>
        <w:t>A divisão nessa "guerra" de acordo com Garcia (2012) acaba sendo feita pela modalidade utilizada por cada indivíduo, podemos estabelecer “times” que brigam entre si por essa locomoção: motoristas, motoboys, ciclistas, pedestres, etc. O comportamento é bem conhecido por nós, individualismo imperando, raiva ao serem ultrapassados por outros, em especial quem não faz parte do mesmo "time”. Dificuldades ocorrem diariamente, só observarmos as atitudes dos motoristas de carro, quando se deparam com os usuários de bicicleta utilizando as ruas como suas vias, acabam sempre falando desaforos aos ciclistas, mas às vezes sem razão, pois como sabemos não é permitido pelo Código Brasileiro de Trânsito, circular com qualquer tipo de veículos trafegar em calçadas, isso é influência da "guerra modal"</w:t>
      </w:r>
    </w:p>
    <w:p w:rsidR="00AB0B09" w:rsidRDefault="00AB0B09" w:rsidP="00AB0B09">
      <w:pPr>
        <w:rPr>
          <w:lang w:eastAsia="pt-BR"/>
        </w:rPr>
      </w:pPr>
      <w:r>
        <w:rPr>
          <w:lang w:eastAsia="pt-BR"/>
        </w:rPr>
        <w:t>Grande parte das pessoas age sem pensar, tentam fazer de tudo para chegarem a seus destinos mais rápidos, sem perceberem acabam ocasionando desconforto no trânsito, gerando discussões, acidentes (atropelamentos, batidas de carro).</w:t>
      </w:r>
    </w:p>
    <w:p w:rsidR="00AB0B09" w:rsidRDefault="00AB0B09" w:rsidP="00AB0B09">
      <w:pPr>
        <w:rPr>
          <w:lang w:eastAsia="pt-BR"/>
        </w:rPr>
      </w:pPr>
      <w:r>
        <w:rPr>
          <w:lang w:eastAsia="pt-BR"/>
        </w:rPr>
        <w:lastRenderedPageBreak/>
        <w:t xml:space="preserve">Como citados acima, não podemos deixar de notar que estes problemas são complementares onde um sistema de mobilidade que promove o uso irracional do transporte individual em automóveis gera intolerância entre os modais de locomoção. </w:t>
      </w:r>
    </w:p>
    <w:p w:rsidR="00AB0B09" w:rsidRDefault="00AB0B09" w:rsidP="00AB0B09">
      <w:pPr>
        <w:rPr>
          <w:lang w:eastAsia="pt-BR"/>
        </w:rPr>
      </w:pPr>
      <w:r>
        <w:rPr>
          <w:lang w:eastAsia="pt-BR"/>
        </w:rPr>
        <w:t>O automóvel próprio virou prioridade de investimentos, isso é provado em números satisfatórios para esta afirmação, mas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rsidR="00AB0B09" w:rsidRDefault="00AB0B09" w:rsidP="00AB0B09">
      <w:pPr>
        <w:rPr>
          <w:lang w:eastAsia="pt-BR"/>
        </w:rPr>
      </w:pPr>
      <w:r>
        <w:rPr>
          <w:lang w:eastAsia="pt-BR"/>
        </w:rPr>
        <w:t>Metrópoles, cada vez mais atraem expressivamente a atenção das pessoas que moram nas áreas rurais, devido às oportunidades e melhor qualidade de vida, como empregos, saneamentos básicos e etc., Isso resulta no intenso movimento migratório campo-cidade, o que ocasiona o maior uso de transportes públicos e automóveis nas ruas. A migração é intensa, o encarecimento dos terrenos centrais, mais bem situados, e demais fatores criaram incentivos para a configuração espacial das nossas metrópoles: as classes de menor poder aquisitivo acabam por se concentrar nas periferias. Onde os preços dos terrenos são menores, mas são compensados com a baixa acessibilidade e a insuficiência de infraestrutura, mais bem dizendo a classe baixa acaba residindo distante dos locais de emprego, entretenimento e consumo. Além disso, essas pessoas muitas vezes dependem de transporte público, mas como sabemos são pouco eficientes e de baixa qualidade.</w:t>
      </w:r>
    </w:p>
    <w:p w:rsidR="00E02E9E" w:rsidRDefault="00AB0B09" w:rsidP="00AB0B09">
      <w:pPr>
        <w:rPr>
          <w:lang w:eastAsia="pt-BR"/>
        </w:rPr>
      </w:pPr>
      <w:r>
        <w:rPr>
          <w:lang w:eastAsia="pt-BR"/>
        </w:rPr>
        <w:t>Mais ainda, quando nos referimos à população de classe baixa, que ao conseguirem obter o aumento de renda e acesso a crédito, têm como principal impulso a aquisição de automóveis, para compensarem o sofrimento diário com transportes coletivos. Com isso, agrava ainda mais o quadro de engarrafamentos em massa das metrópoles.</w:t>
      </w:r>
    </w:p>
    <w:p w:rsidR="00AB0B09" w:rsidRDefault="00AB0B09" w:rsidP="00AB0B09">
      <w:pPr>
        <w:pStyle w:val="Ttulo2"/>
        <w:rPr>
          <w:lang w:eastAsia="pt-BR"/>
        </w:rPr>
      </w:pPr>
      <w:bookmarkStart w:id="281" w:name="_Toc417812799"/>
      <w:r>
        <w:rPr>
          <w:lang w:eastAsia="pt-BR"/>
        </w:rPr>
        <w:t>M</w:t>
      </w:r>
      <w:r w:rsidRPr="00AB0B09">
        <w:rPr>
          <w:lang w:eastAsia="pt-BR"/>
        </w:rPr>
        <w:t>OBILIDADE URBANA</w:t>
      </w:r>
      <w:bookmarkEnd w:id="281"/>
    </w:p>
    <w:p w:rsidR="00AB0B09" w:rsidRDefault="00AB0B09" w:rsidP="00AB0B09">
      <w:pPr>
        <w:rPr>
          <w:lang w:eastAsia="pt-BR"/>
        </w:rPr>
      </w:pPr>
      <w:r>
        <w:rPr>
          <w:lang w:eastAsia="pt-BR"/>
        </w:rPr>
        <w:t xml:space="preserve">Conforme Oliveira (2014), o conceito de mobilidade urbana, é o agrado das necessidades básicas da população e da liberdade de circulação da sociedade, introduzindo a escolha dos modos de transporte, de maneira segura, sem </w:t>
      </w:r>
      <w:r>
        <w:rPr>
          <w:lang w:eastAsia="pt-BR"/>
        </w:rPr>
        <w:lastRenderedPageBreak/>
        <w:t>compromisso da saúde do ser humano e dos ecossistemas. Para alcançar melhores condições de mobilidade nas metrópoles, com qualidade de vida e preservação do meio ambiente, é necessário que sejam aplicadas políticas integradas de planejamento urbano, abordando as questões sociais, econômicas e ambientais.</w:t>
      </w:r>
    </w:p>
    <w:p w:rsidR="00AB0B09" w:rsidRDefault="00AB0B09" w:rsidP="00AB0B09">
      <w:pPr>
        <w:rPr>
          <w:lang w:eastAsia="pt-BR"/>
        </w:rPr>
      </w:pPr>
      <w:r>
        <w:rPr>
          <w:lang w:eastAsia="pt-BR"/>
        </w:rPr>
        <w:t xml:space="preserve">De acordo com Oliveira (2014), os problemas urbanos gerados pelos investimentos são quase exclusivos para a infraestrutura para automóveis e pelo uso demasiadamente alto de modos motorizados de transporte.  Segundos os fatos </w:t>
      </w:r>
      <w:proofErr w:type="spellStart"/>
      <w:r w:rsidR="00FE612E">
        <w:rPr>
          <w:lang w:eastAsia="pt-BR"/>
        </w:rPr>
        <w:t>citados</w:t>
      </w:r>
      <w:r w:rsidR="00241666">
        <w:rPr>
          <w:lang w:eastAsia="pt-BR"/>
        </w:rPr>
        <w:t>por</w:t>
      </w:r>
      <w:proofErr w:type="spellEnd"/>
      <w:r w:rsidR="00241666">
        <w:rPr>
          <w:lang w:eastAsia="pt-BR"/>
        </w:rPr>
        <w:t xml:space="preserve"> </w:t>
      </w:r>
      <w:r>
        <w:rPr>
          <w:lang w:eastAsia="pt-BR"/>
        </w:rPr>
        <w:t>Macário (2005)</w:t>
      </w:r>
      <w:r w:rsidR="00FE612E">
        <w:rPr>
          <w:lang w:eastAsia="pt-BR"/>
        </w:rPr>
        <w:t xml:space="preserve"> ap</w:t>
      </w:r>
      <w:r w:rsidR="00241666">
        <w:rPr>
          <w:lang w:eastAsia="pt-BR"/>
        </w:rPr>
        <w:t>u</w:t>
      </w:r>
      <w:r w:rsidR="00FE612E">
        <w:rPr>
          <w:lang w:eastAsia="pt-BR"/>
        </w:rPr>
        <w:t>d</w:t>
      </w:r>
      <w:r>
        <w:rPr>
          <w:lang w:eastAsia="pt-BR"/>
        </w:rPr>
        <w:t xml:space="preserve"> Costa(2008), influenciam na mobilidade os fatores de dimensões de espaços urbanos, a complexidade das atividades desenvolvidas, a disponibilidade de serviços referentes ao transporte e as diferenças da população, em especial no que diz a respeito a questões de renda, faixa etária e gênero. Dessa maneira os meios da mobilidade urbana afetam diretamente o desenvolvimento econômico das metrópoles e o bem estar de seus indivíduos.</w:t>
      </w:r>
    </w:p>
    <w:p w:rsidR="00AB0B09" w:rsidRDefault="00AB0B09" w:rsidP="00AB0B09">
      <w:pPr>
        <w:rPr>
          <w:lang w:eastAsia="pt-BR"/>
        </w:rPr>
      </w:pPr>
      <w:r>
        <w:rPr>
          <w:lang w:eastAsia="pt-BR"/>
        </w:rPr>
        <w:tab/>
        <w:t xml:space="preserve">A alternativa encontrada para lidar com o complexo monitoramento e condições da mobilidade urbana é uso de dados de indicadores e índices. O índice de mobilidade urbana sustentável (IMUS), </w:t>
      </w:r>
      <w:r w:rsidR="00FE612E">
        <w:rPr>
          <w:lang w:eastAsia="pt-BR"/>
        </w:rPr>
        <w:t xml:space="preserve">citado </w:t>
      </w:r>
      <w:r>
        <w:rPr>
          <w:lang w:eastAsia="pt-BR"/>
        </w:rPr>
        <w:t xml:space="preserve">por Costa(2008) </w:t>
      </w:r>
      <w:r w:rsidR="00FE612E">
        <w:rPr>
          <w:lang w:eastAsia="pt-BR"/>
        </w:rPr>
        <w:t>ap</w:t>
      </w:r>
      <w:r w:rsidR="00241666">
        <w:rPr>
          <w:lang w:eastAsia="pt-BR"/>
        </w:rPr>
        <w:t>u</w:t>
      </w:r>
      <w:r w:rsidR="00FE612E">
        <w:rPr>
          <w:lang w:eastAsia="pt-BR"/>
        </w:rPr>
        <w:t>d</w:t>
      </w:r>
      <w:r>
        <w:rPr>
          <w:lang w:eastAsia="pt-BR"/>
        </w:rPr>
        <w:t xml:space="preserve"> Oliveira(2014), esse índice além de ser uma ferramenta de avaliação e controle, se mostra eficiente em orientar políticas de planejamento e gestão de mobilidade, pois pode diagnosticar as condições de mobilidade de um município ou região.</w:t>
      </w:r>
    </w:p>
    <w:p w:rsidR="00AB0B09" w:rsidRDefault="00AB0B09" w:rsidP="00B32C4B">
      <w:pPr>
        <w:pStyle w:val="Ttulo3"/>
        <w:rPr>
          <w:lang w:eastAsia="pt-BR"/>
        </w:rPr>
      </w:pPr>
      <w:bookmarkStart w:id="282" w:name="_Toc417812800"/>
      <w:r w:rsidRPr="00AB0B09">
        <w:rPr>
          <w:lang w:eastAsia="pt-BR"/>
        </w:rPr>
        <w:t>TRANSPORTES COLETIVOS NA CIDADE DE SANTOS</w:t>
      </w:r>
      <w:bookmarkEnd w:id="282"/>
    </w:p>
    <w:p w:rsidR="00AB0B09" w:rsidRDefault="00AB0B09" w:rsidP="00AB0B09">
      <w:r w:rsidRPr="00AD072D">
        <w:t>O sistema de transportes coletivos vem</w:t>
      </w:r>
      <w:r>
        <w:t xml:space="preserve"> ampliando seus conceitos de eficiência e conforto na cidade de Santos desde sua criação, se baseando em padrões já consolidados para melhorar seu desempenho, dentre as iniciativas destacam-se:</w:t>
      </w:r>
    </w:p>
    <w:p w:rsidR="00AB0B09" w:rsidRPr="009C023D" w:rsidRDefault="00AB0B09" w:rsidP="009C023D">
      <w:pPr>
        <w:ind w:left="2268" w:firstLine="0"/>
        <w:rPr>
          <w:sz w:val="20"/>
          <w:szCs w:val="20"/>
        </w:rPr>
      </w:pPr>
      <w:r w:rsidRPr="009C023D">
        <w:rPr>
          <w:sz w:val="20"/>
          <w:szCs w:val="20"/>
        </w:rPr>
        <w:t>A “[...]implantação do sistema de bilhetagem eletrônica com a introdução do Cartão Transporte para o Estudante. Este sistema foi consolidado em 2000 com a comercialização do Cartão Transporte Comum e a reestruturação da área Comercial [...]</w:t>
      </w:r>
      <w:r w:rsidR="00871A7A">
        <w:rPr>
          <w:sz w:val="20"/>
          <w:szCs w:val="20"/>
        </w:rPr>
        <w:t>”, “</w:t>
      </w:r>
      <w:r w:rsidR="00871A7A" w:rsidRPr="009C023D">
        <w:rPr>
          <w:sz w:val="20"/>
          <w:szCs w:val="20"/>
        </w:rPr>
        <w:t>[...]</w:t>
      </w:r>
      <w:r w:rsidRPr="009C023D">
        <w:rPr>
          <w:sz w:val="20"/>
          <w:szCs w:val="20"/>
        </w:rPr>
        <w:t xml:space="preserve"> as vendas de créditos eletrônicos foram incrementadas por meio de equipamentos denominados POS Off </w:t>
      </w:r>
      <w:proofErr w:type="spellStart"/>
      <w:r w:rsidRPr="009C023D">
        <w:rPr>
          <w:sz w:val="20"/>
          <w:szCs w:val="20"/>
        </w:rPr>
        <w:t>Line</w:t>
      </w:r>
      <w:proofErr w:type="spellEnd"/>
      <w:r w:rsidRPr="009C023D">
        <w:rPr>
          <w:sz w:val="20"/>
          <w:szCs w:val="20"/>
        </w:rPr>
        <w:t>, locados em estabelecimentos comerciais (padarias, casas lotéricas, bancas de jornais etc.), que são os Pontos de Venda Terceirizados (PVT). Estes equipamentos foram projetados para a venda e recarga de créditos eletrônicos (abastecimento do Cartão Transporte Comum) [...]</w:t>
      </w:r>
      <w:r w:rsidR="00871A7A">
        <w:rPr>
          <w:sz w:val="20"/>
          <w:szCs w:val="20"/>
        </w:rPr>
        <w:t>”, “</w:t>
      </w:r>
      <w:r w:rsidR="00871A7A" w:rsidRPr="009C023D">
        <w:rPr>
          <w:sz w:val="20"/>
          <w:szCs w:val="20"/>
        </w:rPr>
        <w:t>[...]</w:t>
      </w:r>
      <w:r w:rsidRPr="009C023D">
        <w:rPr>
          <w:sz w:val="20"/>
          <w:szCs w:val="20"/>
        </w:rPr>
        <w:t xml:space="preserve"> a </w:t>
      </w:r>
      <w:r w:rsidRPr="009C023D">
        <w:rPr>
          <w:sz w:val="20"/>
          <w:szCs w:val="20"/>
        </w:rPr>
        <w:lastRenderedPageBreak/>
        <w:t xml:space="preserve">atualização/modernização do sistema de bilhetagem eletrônica com a aquisição de novos equipamentos para a operação da empresa em Santos e Praia Grande. O projeto, denominado Sistema de Supervisão e Monitoramento de Ônibus (SISMO), é implantado primeiramente em Santos. O SISMO possibilita o monitoramento dos ônibus das linhas municipais da cidade através de GPRS (General </w:t>
      </w:r>
      <w:proofErr w:type="spellStart"/>
      <w:r w:rsidRPr="009C023D">
        <w:rPr>
          <w:sz w:val="20"/>
          <w:szCs w:val="20"/>
        </w:rPr>
        <w:t>Packet</w:t>
      </w:r>
      <w:proofErr w:type="spellEnd"/>
      <w:r w:rsidRPr="009C023D">
        <w:rPr>
          <w:sz w:val="20"/>
          <w:szCs w:val="20"/>
        </w:rPr>
        <w:t xml:space="preserve"> Rádio </w:t>
      </w:r>
      <w:proofErr w:type="spellStart"/>
      <w:r w:rsidRPr="009C023D">
        <w:rPr>
          <w:sz w:val="20"/>
          <w:szCs w:val="20"/>
        </w:rPr>
        <w:t>Service</w:t>
      </w:r>
      <w:proofErr w:type="spellEnd"/>
      <w:r w:rsidRPr="009C023D">
        <w:rPr>
          <w:sz w:val="20"/>
          <w:szCs w:val="20"/>
        </w:rPr>
        <w:t>) que é uma tecnologia que permite o envio e recebimento de informações através de uma rede telefônica móvel.”</w:t>
      </w:r>
      <w:sdt>
        <w:sdtPr>
          <w:rPr>
            <w:sz w:val="20"/>
            <w:szCs w:val="20"/>
          </w:rPr>
          <w:id w:val="204524911"/>
          <w:citation/>
        </w:sdtPr>
        <w:sdtContent>
          <w:r w:rsidR="00A537AB" w:rsidRPr="009C023D">
            <w:rPr>
              <w:sz w:val="20"/>
              <w:szCs w:val="20"/>
            </w:rPr>
            <w:fldChar w:fldCharType="begin"/>
          </w:r>
          <w:r w:rsidRPr="009C023D">
            <w:rPr>
              <w:sz w:val="20"/>
              <w:szCs w:val="20"/>
            </w:rPr>
            <w:instrText xml:space="preserve">CITATION ins15 \l 1046 </w:instrText>
          </w:r>
          <w:r w:rsidR="00A537AB" w:rsidRPr="009C023D">
            <w:rPr>
              <w:sz w:val="20"/>
              <w:szCs w:val="20"/>
            </w:rPr>
            <w:fldChar w:fldCharType="separate"/>
          </w:r>
          <w:r w:rsidR="00EE12BA" w:rsidRPr="00EE12BA">
            <w:rPr>
              <w:noProof/>
              <w:sz w:val="20"/>
              <w:szCs w:val="20"/>
            </w:rPr>
            <w:t>(Viação Piracicabana©, 2015)</w:t>
          </w:r>
          <w:r w:rsidR="00A537AB" w:rsidRPr="009C023D">
            <w:rPr>
              <w:sz w:val="20"/>
              <w:szCs w:val="20"/>
            </w:rPr>
            <w:fldChar w:fldCharType="end"/>
          </w:r>
        </w:sdtContent>
      </w:sdt>
      <w:r w:rsidRPr="009C023D">
        <w:rPr>
          <w:sz w:val="20"/>
          <w:szCs w:val="20"/>
        </w:rPr>
        <w:t>.</w:t>
      </w:r>
    </w:p>
    <w:p w:rsidR="00AB0B09" w:rsidRDefault="00AB0B09" w:rsidP="00AB0B09">
      <w:r>
        <w:t>O monopólio dos ônibus como único transporte coletivo da cidade de Santos vem se aproximando de seu fim com a chegada do VLT (Veículo Leve sobre Trilhos), que já garante que “[...</w:t>
      </w:r>
      <w:r w:rsidR="004E33F7">
        <w:t>]</w:t>
      </w:r>
      <w:r w:rsidR="004E33F7" w:rsidRPr="00537023">
        <w:t xml:space="preserve"> haverá</w:t>
      </w:r>
      <w:r w:rsidRPr="00537023">
        <w:t xml:space="preserve"> menos ônibus em circulação, menos poluição sonora, além da redução do tempo gasto </w:t>
      </w:r>
      <w:r>
        <w:t>nas viagens entre os municípios.”</w:t>
      </w:r>
      <w:sdt>
        <w:sdtPr>
          <w:id w:val="-247581897"/>
          <w:citation/>
        </w:sdtPr>
        <w:sdtContent>
          <w:r w:rsidR="00A537AB">
            <w:fldChar w:fldCharType="begin"/>
          </w:r>
          <w:r w:rsidR="00B32C4B">
            <w:instrText xml:space="preserve">CITATION EspaçoReservado1 \l 1046 </w:instrText>
          </w:r>
          <w:r w:rsidR="00A537AB">
            <w:fldChar w:fldCharType="separate"/>
          </w:r>
          <w:r w:rsidR="00EE12BA">
            <w:rPr>
              <w:noProof/>
            </w:rPr>
            <w:t xml:space="preserve"> (EMTU | VLT, 2015)</w:t>
          </w:r>
          <w:r w:rsidR="00A537AB">
            <w:fldChar w:fldCharType="end"/>
          </w:r>
        </w:sdtContent>
      </w:sdt>
      <w:r>
        <w:t>.</w:t>
      </w:r>
    </w:p>
    <w:p w:rsidR="00AB0B09" w:rsidRDefault="00AB0B09" w:rsidP="00AB0B09">
      <w:r>
        <w:t>Pois haverá a integração dos dois sistemas, possibilitando a integração e promovendo “[...]</w:t>
      </w:r>
      <w:r w:rsidRPr="008126CE">
        <w:t>a reestruturação dos sistemas municipal e intermunicipal de ônibus na região, beneficiando 220 mil passageiros por dia.</w:t>
      </w:r>
      <w:r>
        <w:t>”</w:t>
      </w:r>
      <w:sdt>
        <w:sdtPr>
          <w:id w:val="-2028398487"/>
          <w:citation/>
        </w:sdtPr>
        <w:sdtContent>
          <w:r w:rsidR="00A537AB">
            <w:fldChar w:fldCharType="begin"/>
          </w:r>
          <w:r w:rsidR="00B32C4B">
            <w:instrText xml:space="preserve">CITATION EspaçoReservado1 \l 1046 </w:instrText>
          </w:r>
          <w:r w:rsidR="00A537AB">
            <w:fldChar w:fldCharType="separate"/>
          </w:r>
          <w:r w:rsidR="00EE12BA">
            <w:rPr>
              <w:noProof/>
            </w:rPr>
            <w:t xml:space="preserve"> (EMTU | VLT, 2015)</w:t>
          </w:r>
          <w:r w:rsidR="00A537AB">
            <w:fldChar w:fldCharType="end"/>
          </w:r>
        </w:sdtContent>
      </w:sdt>
      <w:r>
        <w:t>.</w:t>
      </w:r>
    </w:p>
    <w:p w:rsidR="00AB0B09" w:rsidRDefault="009C023D" w:rsidP="00B32C4B">
      <w:pPr>
        <w:pStyle w:val="Ttulo3"/>
        <w:rPr>
          <w:lang w:eastAsia="pt-BR"/>
        </w:rPr>
      </w:pPr>
      <w:bookmarkStart w:id="283" w:name="_Toc417812801"/>
      <w:r w:rsidRPr="009C023D">
        <w:rPr>
          <w:lang w:eastAsia="pt-BR"/>
        </w:rPr>
        <w:t>TECNOLOGIA ACESSÍVEL PROMOVENDO MUDANÇAS E AUXILIANDO A ROTINA</w:t>
      </w:r>
      <w:bookmarkEnd w:id="283"/>
    </w:p>
    <w:p w:rsidR="009C023D" w:rsidRDefault="009C023D" w:rsidP="009C023D">
      <w:pPr>
        <w:rPr>
          <w:lang w:eastAsia="pt-BR"/>
        </w:rPr>
      </w:pPr>
      <w:r>
        <w:rPr>
          <w:lang w:eastAsia="pt-BR"/>
        </w:rPr>
        <w:t>A propagação da comunicação vem crescendo exponencialmente desde os primeiros testes em modems de alta velocidade apenas em redes militares e acadêmicas, até os dias atuais em que a tecnologia é unanime e de fator providencial para diversos recursos explorados e afazeres do dia-a-dia.</w:t>
      </w:r>
    </w:p>
    <w:p w:rsidR="009C023D" w:rsidRDefault="009C023D" w:rsidP="009C023D">
      <w:pPr>
        <w:rPr>
          <w:lang w:eastAsia="pt-BR"/>
        </w:rPr>
      </w:pPr>
      <w:r>
        <w:rPr>
          <w:lang w:eastAsia="pt-BR"/>
        </w:rPr>
        <w:t>“Entendemos tecnologia como uma objetivação das relações sociais que comanda e fecunda qualquer sociedade, não sendo esta autônoma e apartada daqueles que a geram, isto é, do próprio homem, da sociedade. A tecnologia é uma invenção humana.”</w:t>
      </w:r>
      <w:sdt>
        <w:sdtPr>
          <w:rPr>
            <w:lang w:eastAsia="pt-BR"/>
          </w:rPr>
          <w:id w:val="-2103872578"/>
          <w:citation/>
        </w:sdtPr>
        <w:sdtContent>
          <w:r w:rsidR="00A537AB">
            <w:rPr>
              <w:lang w:eastAsia="pt-BR"/>
            </w:rPr>
            <w:fldChar w:fldCharType="begin"/>
          </w:r>
          <w:r w:rsidR="00834987">
            <w:rPr>
              <w:lang w:eastAsia="pt-BR"/>
            </w:rPr>
            <w:instrText xml:space="preserve"> CITATION Sou11 \l 1046 </w:instrText>
          </w:r>
          <w:r w:rsidR="00A537AB">
            <w:rPr>
              <w:lang w:eastAsia="pt-BR"/>
            </w:rPr>
            <w:fldChar w:fldCharType="separate"/>
          </w:r>
          <w:r w:rsidR="00EE12BA">
            <w:rPr>
              <w:noProof/>
              <w:lang w:eastAsia="pt-BR"/>
            </w:rPr>
            <w:t xml:space="preserve"> (SOUSA, 2011)</w:t>
          </w:r>
          <w:r w:rsidR="00A537AB">
            <w:rPr>
              <w:lang w:eastAsia="pt-BR"/>
            </w:rPr>
            <w:fldChar w:fldCharType="end"/>
          </w:r>
        </w:sdtContent>
      </w:sdt>
      <w:r>
        <w:rPr>
          <w:lang w:eastAsia="pt-BR"/>
        </w:rPr>
        <w:t>.</w:t>
      </w:r>
    </w:p>
    <w:p w:rsidR="009C023D" w:rsidRDefault="009C023D" w:rsidP="009C023D">
      <w:pPr>
        <w:rPr>
          <w:lang w:eastAsia="pt-BR"/>
        </w:rPr>
      </w:pPr>
      <w:r>
        <w:rPr>
          <w:lang w:eastAsia="pt-BR"/>
        </w:rPr>
        <w:t>Durante todo o percurso de sua evolução a tecnologia veio trazendo várias promessas e criando uma identidade nova para o cidadão que vinha explorando seus recursos, dentre as principais destacam-se três essenciais:</w:t>
      </w:r>
    </w:p>
    <w:p w:rsidR="009C023D" w:rsidRPr="009C023D" w:rsidRDefault="009C023D" w:rsidP="009C023D">
      <w:pPr>
        <w:ind w:left="2268" w:firstLine="0"/>
        <w:rPr>
          <w:sz w:val="20"/>
          <w:szCs w:val="20"/>
          <w:lang w:eastAsia="pt-BR"/>
        </w:rPr>
      </w:pPr>
      <w:r w:rsidRPr="009C023D">
        <w:rPr>
          <w:sz w:val="20"/>
          <w:szCs w:val="20"/>
          <w:lang w:eastAsia="pt-BR"/>
        </w:rPr>
        <w:t xml:space="preserve">“[...]Mais informação e conhecimento. Com a velocidade das redes e a qualidade digital dos dispositivos de compactação, armazenamento e transporte de dados, tornar-se-ia possível o acesso a informações quantitativa e qualitativamente melhores em tempo real, o que poderia </w:t>
      </w:r>
      <w:r w:rsidRPr="009C023D">
        <w:rPr>
          <w:sz w:val="20"/>
          <w:szCs w:val="20"/>
          <w:lang w:eastAsia="pt-BR"/>
        </w:rPr>
        <w:lastRenderedPageBreak/>
        <w:t>contribuir para um aumento significativo do conhecimento nos níveis individual e coletivo.</w:t>
      </w:r>
    </w:p>
    <w:p w:rsidR="009C023D" w:rsidRPr="009C023D" w:rsidRDefault="009C023D" w:rsidP="009C023D">
      <w:pPr>
        <w:ind w:left="2268" w:firstLine="0"/>
        <w:rPr>
          <w:sz w:val="20"/>
          <w:szCs w:val="20"/>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e melhor educação, que se beneficiaria do incremento nas ofertas de programas educativos e de divulgação </w:t>
      </w:r>
      <w:proofErr w:type="spellStart"/>
      <w:r w:rsidRPr="009C023D">
        <w:rPr>
          <w:sz w:val="20"/>
          <w:szCs w:val="20"/>
          <w:lang w:eastAsia="pt-BR"/>
        </w:rPr>
        <w:t>científica–software</w:t>
      </w:r>
      <w:proofErr w:type="spellEnd"/>
      <w:r w:rsidRPr="009C023D">
        <w:rPr>
          <w:sz w:val="20"/>
          <w:szCs w:val="20"/>
          <w:lang w:eastAsia="pt-BR"/>
        </w:rPr>
        <w:t xml:space="preserve"> educativos, CDs ou sites com bancos de dados, enciclopédias, bibliografias, documentários, relatórios de pesquisa, catálogos, mapas etc. –, assim como de conferências, fóruns e listas de discussão, bibliotecas, museus, institutos de pesquisa, aulas mais ilustradas e/ou interativas, </w:t>
      </w:r>
      <w:proofErr w:type="spellStart"/>
      <w:r w:rsidRPr="009C023D">
        <w:rPr>
          <w:sz w:val="20"/>
          <w:szCs w:val="20"/>
          <w:lang w:eastAsia="pt-BR"/>
        </w:rPr>
        <w:t>infografias</w:t>
      </w:r>
      <w:proofErr w:type="spellEnd"/>
      <w:r w:rsidRPr="009C023D">
        <w:rPr>
          <w:sz w:val="20"/>
          <w:szCs w:val="20"/>
          <w:lang w:eastAsia="pt-BR"/>
        </w:rPr>
        <w:t>, vídeos, animação, simulação, programas educativos adequados a pessoas portadoras de necessidades especiais e programas de educação a distância, entre outros.</w:t>
      </w:r>
    </w:p>
    <w:p w:rsidR="009C023D" w:rsidRDefault="009C023D" w:rsidP="009C023D">
      <w:pPr>
        <w:ind w:left="2268" w:firstLine="0"/>
        <w:rPr>
          <w:lang w:eastAsia="pt-BR"/>
        </w:rPr>
      </w:pPr>
      <w:r w:rsidRPr="009C023D">
        <w:rPr>
          <w:sz w:val="20"/>
          <w:szCs w:val="20"/>
          <w:lang w:eastAsia="pt-BR"/>
        </w:rPr>
        <w:t>[...</w:t>
      </w:r>
      <w:r w:rsidR="004E33F7" w:rsidRPr="009C023D">
        <w:rPr>
          <w:sz w:val="20"/>
          <w:szCs w:val="20"/>
          <w:lang w:eastAsia="pt-BR"/>
        </w:rPr>
        <w:t>] Mais</w:t>
      </w:r>
      <w:r w:rsidRPr="009C023D">
        <w:rPr>
          <w:sz w:val="20"/>
          <w:szCs w:val="20"/>
          <w:lang w:eastAsia="pt-BR"/>
        </w:rPr>
        <w:t xml:space="preserve"> democracia, que seria impulsionada tanto pelo aumento da quantidade e pluralidade da informação acessada, dos graus mais elevados de educação alcançados e do esclarecimento gradativamente acumulado pelos cidadãos quanto pela viabilização da transparência nas administrações públicas, da participação popular nas definições de orçamento, planejamento urbano </w:t>
      </w:r>
      <w:proofErr w:type="spellStart"/>
      <w:r w:rsidRPr="009C023D">
        <w:rPr>
          <w:sz w:val="20"/>
          <w:szCs w:val="20"/>
          <w:lang w:eastAsia="pt-BR"/>
        </w:rPr>
        <w:t>etc</w:t>
      </w:r>
      <w:proofErr w:type="spellEnd"/>
      <w:r w:rsidRPr="009C023D">
        <w:rPr>
          <w:sz w:val="20"/>
          <w:szCs w:val="20"/>
          <w:lang w:eastAsia="pt-BR"/>
        </w:rPr>
        <w:t>, e de mecanismos on-line para reclamações, sugestões e reivindicações.”</w:t>
      </w:r>
      <w:sdt>
        <w:sdtPr>
          <w:rPr>
            <w:sz w:val="20"/>
            <w:szCs w:val="20"/>
            <w:lang w:eastAsia="pt-BR"/>
          </w:rPr>
          <w:id w:val="1356385051"/>
          <w:citation/>
        </w:sdtPr>
        <w:sdtContent>
          <w:r w:rsidR="00A537AB">
            <w:rPr>
              <w:sz w:val="20"/>
              <w:szCs w:val="20"/>
              <w:lang w:eastAsia="pt-BR"/>
            </w:rPr>
            <w:fldChar w:fldCharType="begin"/>
          </w:r>
          <w:r w:rsidR="00732F01">
            <w:rPr>
              <w:sz w:val="20"/>
              <w:szCs w:val="20"/>
              <w:lang w:eastAsia="pt-BR"/>
            </w:rPr>
            <w:instrText xml:space="preserve"> CITATION Bec08 \l 1046 </w:instrText>
          </w:r>
          <w:r w:rsidR="00A537AB">
            <w:rPr>
              <w:sz w:val="20"/>
              <w:szCs w:val="20"/>
              <w:lang w:eastAsia="pt-BR"/>
            </w:rPr>
            <w:fldChar w:fldCharType="separate"/>
          </w:r>
          <w:r w:rsidR="00EE12BA" w:rsidRPr="00EE12BA">
            <w:rPr>
              <w:noProof/>
              <w:sz w:val="20"/>
              <w:szCs w:val="20"/>
              <w:lang w:eastAsia="pt-BR"/>
            </w:rPr>
            <w:t>(BECKER, 2008)</w:t>
          </w:r>
          <w:r w:rsidR="00A537AB">
            <w:rPr>
              <w:sz w:val="20"/>
              <w:szCs w:val="20"/>
              <w:lang w:eastAsia="pt-BR"/>
            </w:rPr>
            <w:fldChar w:fldCharType="end"/>
          </w:r>
        </w:sdtContent>
      </w:sdt>
      <w:r w:rsidRPr="009C023D">
        <w:rPr>
          <w:sz w:val="20"/>
          <w:szCs w:val="20"/>
          <w:lang w:eastAsia="pt-BR"/>
        </w:rPr>
        <w:t>.</w:t>
      </w:r>
    </w:p>
    <w:p w:rsidR="009C023D" w:rsidRDefault="009C023D" w:rsidP="009C023D">
      <w:pPr>
        <w:rPr>
          <w:lang w:eastAsia="pt-BR"/>
        </w:rPr>
      </w:pPr>
      <w:r>
        <w:rPr>
          <w:lang w:eastAsia="pt-BR"/>
        </w:rPr>
        <w:t>A partir dessa nova perspectiva criou-se um mecanismo inconsciente que divide a cidadania, pois toda essa tecnologia de fator evolutivo e irremediável avança sobre todos que estão integrados ou não as redes, e quem não estiver, dificilmente terá acesso a sua cidadania plena, já que acesso a informação já significa nos dias de hoje, acesso a serviços públicos, lazer, participação política e etc.</w:t>
      </w:r>
    </w:p>
    <w:p w:rsidR="005A1F52" w:rsidRDefault="005C7D70" w:rsidP="006C175C">
      <w:pPr>
        <w:rPr>
          <w:lang w:eastAsia="pt-BR"/>
        </w:rPr>
      </w:pPr>
      <w:r>
        <w:rPr>
          <w:lang w:eastAsia="pt-BR"/>
        </w:rPr>
        <w:t xml:space="preserve">Como constatado por </w:t>
      </w:r>
      <w:proofErr w:type="spellStart"/>
      <w:r>
        <w:rPr>
          <w:lang w:eastAsia="pt-BR"/>
        </w:rPr>
        <w:t>Tanenbaum</w:t>
      </w:r>
      <w:proofErr w:type="spellEnd"/>
      <w:r>
        <w:rPr>
          <w:lang w:eastAsia="pt-BR"/>
        </w:rPr>
        <w:t xml:space="preserve"> (2003), cada século foi dominado por uma tecnologia. “O Século XVIII foi a época dos grandes sistemas mecânicos que acompanharam a Revolução Industrial. O Século XIX foi a era das máquinas a vapor. As principais conquistas tecnológicas do Século XX se deram no campo da aquisição, do processamento e da distribuição de informações.”</w:t>
      </w:r>
      <w:sdt>
        <w:sdtPr>
          <w:rPr>
            <w:lang w:eastAsia="pt-BR"/>
          </w:rPr>
          <w:id w:val="-2065167382"/>
          <w:citation/>
        </w:sdtPr>
        <w:sdtContent>
          <w:r w:rsidR="00A537AB">
            <w:rPr>
              <w:lang w:eastAsia="pt-BR"/>
            </w:rPr>
            <w:fldChar w:fldCharType="begin"/>
          </w:r>
          <w:r>
            <w:rPr>
              <w:lang w:eastAsia="pt-BR"/>
            </w:rPr>
            <w:instrText xml:space="preserve"> CITATION Tan03 \l 1046 </w:instrText>
          </w:r>
          <w:r w:rsidR="00A537AB">
            <w:rPr>
              <w:lang w:eastAsia="pt-BR"/>
            </w:rPr>
            <w:fldChar w:fldCharType="separate"/>
          </w:r>
          <w:r w:rsidR="00EE12BA">
            <w:rPr>
              <w:noProof/>
              <w:lang w:eastAsia="pt-BR"/>
            </w:rPr>
            <w:t xml:space="preserve"> (TANENBAUM, 2003)</w:t>
          </w:r>
          <w:r w:rsidR="00A537AB">
            <w:rPr>
              <w:lang w:eastAsia="pt-BR"/>
            </w:rPr>
            <w:fldChar w:fldCharType="end"/>
          </w:r>
        </w:sdtContent>
      </w:sdt>
      <w:r>
        <w:rPr>
          <w:lang w:eastAsia="pt-BR"/>
        </w:rPr>
        <w:t>.</w:t>
      </w:r>
      <w:r w:rsidR="0098704C">
        <w:rPr>
          <w:lang w:eastAsia="pt-BR"/>
        </w:rPr>
        <w:t xml:space="preserve"> Desde a instalação de redes</w:t>
      </w:r>
      <w:r w:rsidR="00985520">
        <w:rPr>
          <w:lang w:eastAsia="pt-BR"/>
        </w:rPr>
        <w:t xml:space="preserve"> em escala mundial ao lançamento de satélites de comunicação, e</w:t>
      </w:r>
      <w:r w:rsidR="004C2C1B">
        <w:rPr>
          <w:lang w:eastAsia="pt-BR"/>
        </w:rPr>
        <w:t>ssa constatação da evolução das tecnologias orientadas a serviços de cidadania</w:t>
      </w:r>
      <w:r w:rsidR="00FE1123">
        <w:rPr>
          <w:lang w:eastAsia="pt-BR"/>
        </w:rPr>
        <w:t>,segundo Becker (2008) apud Brenton (1991),foi criad</w:t>
      </w:r>
      <w:r w:rsidR="00985520">
        <w:rPr>
          <w:lang w:eastAsia="pt-BR"/>
        </w:rPr>
        <w:t>a</w:t>
      </w:r>
      <w:r w:rsidR="00FE1123">
        <w:rPr>
          <w:lang w:eastAsia="pt-BR"/>
        </w:rPr>
        <w:t xml:space="preserve"> com base em concepções utópicas do imaginário de informática ao longo dos anos, desde as discussões acaloradas de informática no período de 1942 a 1948 </w:t>
      </w:r>
      <w:r w:rsidR="00FE1123">
        <w:rPr>
          <w:lang w:eastAsia="pt-BR"/>
        </w:rPr>
        <w:lastRenderedPageBreak/>
        <w:t xml:space="preserve">utilizando como base comparações da capacidade cerebral e </w:t>
      </w:r>
      <w:r w:rsidR="004E33F7">
        <w:rPr>
          <w:lang w:eastAsia="pt-BR"/>
        </w:rPr>
        <w:t>o processamento de computadores sob a visão de uma sociedade futura transformada por novas maquina</w:t>
      </w:r>
      <w:r w:rsidR="00FE1123">
        <w:rPr>
          <w:lang w:eastAsia="pt-BR"/>
        </w:rPr>
        <w:t>, pressupondo um instrumento de compreensão do mundo tanto quanto de sua transformação.</w:t>
      </w:r>
    </w:p>
    <w:p w:rsidR="005A1F52" w:rsidRDefault="00632533" w:rsidP="00632533">
      <w:pPr>
        <w:rPr>
          <w:lang w:eastAsia="pt-BR"/>
        </w:rPr>
      </w:pPr>
      <w:r>
        <w:rPr>
          <w:lang w:eastAsia="pt-BR"/>
        </w:rPr>
        <w:t xml:space="preserve">Conforme </w:t>
      </w:r>
      <w:proofErr w:type="spellStart"/>
      <w:r>
        <w:rPr>
          <w:lang w:eastAsia="pt-BR"/>
        </w:rPr>
        <w:t>Tanenbaum</w:t>
      </w:r>
      <w:proofErr w:type="spellEnd"/>
      <w:r>
        <w:rPr>
          <w:lang w:eastAsia="pt-BR"/>
        </w:rPr>
        <w:t xml:space="preserve"> (2003), um dos objetivos da configuração da tecnologia de redes de computadores está relacionado às pessoas, e não às informações ou mesmo aos computadores. Uma rede de computadores pode oferecer um eficiente meio de comunicação, o que garante um processamento e transmissão de dados demasiadamente efetivo. A evolução da comunicação e processamento garante uma </w:t>
      </w:r>
      <w:r w:rsidR="0017478F">
        <w:rPr>
          <w:lang w:eastAsia="pt-BR"/>
        </w:rPr>
        <w:t>heterogeneidade maior, o que garante a “[...]</w:t>
      </w:r>
      <w:proofErr w:type="spellStart"/>
      <w:r w:rsidR="0017478F">
        <w:rPr>
          <w:lang w:eastAsia="pt-BR"/>
        </w:rPr>
        <w:t>essas</w:t>
      </w:r>
      <w:r w:rsidR="005A1F52">
        <w:rPr>
          <w:lang w:eastAsia="pt-BR"/>
        </w:rPr>
        <w:t>áreas</w:t>
      </w:r>
      <w:proofErr w:type="spellEnd"/>
      <w:r w:rsidR="005A1F52">
        <w:rPr>
          <w:lang w:eastAsia="pt-BR"/>
        </w:rPr>
        <w:t xml:space="preserve"> estão convergindo rapidamente e são cada vez menores as diferenças entre coleta, transporte, armazenamento e processamento de informações.”</w:t>
      </w:r>
      <w:sdt>
        <w:sdtPr>
          <w:rPr>
            <w:lang w:eastAsia="pt-BR"/>
          </w:rPr>
          <w:id w:val="1149716321"/>
          <w:citation/>
        </w:sdtPr>
        <w:sdtContent>
          <w:r w:rsidR="00A537AB">
            <w:rPr>
              <w:lang w:eastAsia="pt-BR"/>
            </w:rPr>
            <w:fldChar w:fldCharType="begin"/>
          </w:r>
          <w:r w:rsidR="005A1F52">
            <w:rPr>
              <w:lang w:eastAsia="pt-BR"/>
            </w:rPr>
            <w:instrText xml:space="preserve"> CITATION Tan03 \l 1046 </w:instrText>
          </w:r>
          <w:r w:rsidR="00A537AB">
            <w:rPr>
              <w:lang w:eastAsia="pt-BR"/>
            </w:rPr>
            <w:fldChar w:fldCharType="separate"/>
          </w:r>
          <w:r w:rsidR="00EE12BA">
            <w:rPr>
              <w:noProof/>
              <w:lang w:eastAsia="pt-BR"/>
            </w:rPr>
            <w:t xml:space="preserve"> (TANENBAUM, 2003)</w:t>
          </w:r>
          <w:r w:rsidR="00A537AB">
            <w:rPr>
              <w:lang w:eastAsia="pt-BR"/>
            </w:rPr>
            <w:fldChar w:fldCharType="end"/>
          </w:r>
        </w:sdtContent>
      </w:sdt>
      <w:r w:rsidR="005A1F52">
        <w:rPr>
          <w:lang w:eastAsia="pt-BR"/>
        </w:rPr>
        <w:t>.</w:t>
      </w:r>
    </w:p>
    <w:p w:rsidR="0017478F" w:rsidRDefault="0068728B" w:rsidP="0017478F">
      <w:pPr>
        <w:rPr>
          <w:lang w:eastAsia="pt-BR"/>
        </w:rPr>
      </w:pPr>
      <w:r>
        <w:rPr>
          <w:lang w:eastAsia="pt-BR"/>
        </w:rPr>
        <w:t xml:space="preserve">Como constatado por </w:t>
      </w:r>
      <w:proofErr w:type="spellStart"/>
      <w:r>
        <w:rPr>
          <w:lang w:eastAsia="pt-BR"/>
        </w:rPr>
        <w:t>Felizzolla</w:t>
      </w:r>
      <w:proofErr w:type="spellEnd"/>
      <w:r>
        <w:rPr>
          <w:lang w:eastAsia="pt-BR"/>
        </w:rPr>
        <w:t xml:space="preserve"> (2012), a partir de dados extraídos de </w:t>
      </w:r>
      <w:proofErr w:type="spellStart"/>
      <w:r>
        <w:rPr>
          <w:lang w:eastAsia="pt-BR"/>
        </w:rPr>
        <w:t>Fling</w:t>
      </w:r>
      <w:proofErr w:type="spellEnd"/>
      <w:r>
        <w:rPr>
          <w:lang w:eastAsia="pt-BR"/>
        </w:rPr>
        <w:t xml:space="preserve"> (2009), nos dias atuais as pessoas acessam mais a internet por meio de dispositivos móveis do que por computadores e essa disparidade </w:t>
      </w:r>
      <w:r w:rsidR="003A7C4E">
        <w:rPr>
          <w:lang w:eastAsia="pt-BR"/>
        </w:rPr>
        <w:t xml:space="preserve">continuara a </w:t>
      </w:r>
      <w:r>
        <w:rPr>
          <w:lang w:eastAsia="pt-BR"/>
        </w:rPr>
        <w:t xml:space="preserve">crescer nos próximos anos, </w:t>
      </w:r>
      <w:proofErr w:type="spellStart"/>
      <w:r>
        <w:rPr>
          <w:lang w:eastAsia="pt-BR"/>
        </w:rPr>
        <w:t>corfome</w:t>
      </w:r>
      <w:proofErr w:type="spellEnd"/>
      <w:r>
        <w:rPr>
          <w:lang w:eastAsia="pt-BR"/>
        </w:rPr>
        <w:t xml:space="preserve"> figura </w:t>
      </w:r>
      <w:r w:rsidR="006D247E">
        <w:rPr>
          <w:lang w:eastAsia="pt-BR"/>
        </w:rPr>
        <w:t>1</w:t>
      </w:r>
      <w:r>
        <w:rPr>
          <w:lang w:eastAsia="pt-BR"/>
        </w:rPr>
        <w:t>.</w:t>
      </w:r>
    </w:p>
    <w:p w:rsidR="00EE12BA" w:rsidRPr="00EE12BA" w:rsidRDefault="00EE12BA" w:rsidP="00EE12BA">
      <w:pPr>
        <w:pStyle w:val="Legenda"/>
      </w:pPr>
      <w:bookmarkStart w:id="284" w:name="_Toc417755041"/>
      <w:r w:rsidRPr="00EE12BA">
        <w:t xml:space="preserve">Figura </w:t>
      </w:r>
      <w:r w:rsidR="00A537AB">
        <w:fldChar w:fldCharType="begin"/>
      </w:r>
      <w:r w:rsidR="00DF4C7D">
        <w:instrText xml:space="preserve"> SEQ Figura \* ARABIC </w:instrText>
      </w:r>
      <w:r w:rsidR="00A537AB">
        <w:fldChar w:fldCharType="separate"/>
      </w:r>
      <w:r>
        <w:rPr>
          <w:noProof/>
        </w:rPr>
        <w:t>1</w:t>
      </w:r>
      <w:r w:rsidR="00A537AB">
        <w:rPr>
          <w:noProof/>
        </w:rPr>
        <w:fldChar w:fldCharType="end"/>
      </w:r>
      <w:r w:rsidRPr="00EE12BA">
        <w:t xml:space="preserve">: </w:t>
      </w:r>
      <w:r>
        <w:t>Gráfico de Utilização da Internet em Dispositivos Móveis e Computadores</w:t>
      </w:r>
      <w:bookmarkEnd w:id="284"/>
    </w:p>
    <w:p w:rsidR="0068728B" w:rsidRDefault="00EE12BA" w:rsidP="0017478F">
      <w:pPr>
        <w:rPr>
          <w:lang w:eastAsia="pt-BR"/>
        </w:rPr>
      </w:pPr>
      <w:r>
        <w:rPr>
          <w:noProof/>
          <w:lang w:eastAsia="pt-BR"/>
        </w:rPr>
        <w:drawing>
          <wp:inline distT="0" distB="0" distL="0" distR="0">
            <wp:extent cx="4230232"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9500" cy="2466548"/>
                    </a:xfrm>
                    <a:prstGeom prst="rect">
                      <a:avLst/>
                    </a:prstGeom>
                  </pic:spPr>
                </pic:pic>
              </a:graphicData>
            </a:graphic>
          </wp:inline>
        </w:drawing>
      </w:r>
    </w:p>
    <w:p w:rsidR="00EE12BA" w:rsidRDefault="00EE12BA" w:rsidP="0017478F">
      <w:pPr>
        <w:rPr>
          <w:lang w:eastAsia="pt-BR"/>
        </w:rPr>
      </w:pPr>
      <w:r w:rsidRPr="009C023D">
        <w:rPr>
          <w:sz w:val="20"/>
          <w:szCs w:val="20"/>
        </w:rPr>
        <w:t>Fonte:</w:t>
      </w:r>
      <w:r w:rsidRPr="00EE12BA">
        <w:rPr>
          <w:sz w:val="20"/>
          <w:szCs w:val="20"/>
        </w:rPr>
        <w:t>https://www.lume.ufrgs.br/bitstream/handle/10183/54131/000855651.pdf?sequence=1</w:t>
      </w:r>
      <w:r>
        <w:rPr>
          <w:sz w:val="20"/>
          <w:szCs w:val="20"/>
        </w:rPr>
        <w:t xml:space="preserve"> (20</w:t>
      </w:r>
      <w:r w:rsidR="003A7C4E">
        <w:rPr>
          <w:sz w:val="20"/>
          <w:szCs w:val="20"/>
        </w:rPr>
        <w:t>12</w:t>
      </w:r>
      <w:r>
        <w:rPr>
          <w:sz w:val="20"/>
          <w:szCs w:val="20"/>
        </w:rPr>
        <w:t>)</w:t>
      </w:r>
      <w:r w:rsidR="003A7C4E">
        <w:rPr>
          <w:sz w:val="20"/>
          <w:szCs w:val="20"/>
        </w:rPr>
        <w:t>.</w:t>
      </w:r>
    </w:p>
    <w:p w:rsidR="0017478F" w:rsidRDefault="0017478F" w:rsidP="0017478F">
      <w:pPr>
        <w:rPr>
          <w:lang w:eastAsia="pt-BR"/>
        </w:rPr>
      </w:pPr>
      <w:r>
        <w:rPr>
          <w:lang w:eastAsia="pt-BR"/>
        </w:rPr>
        <w:lastRenderedPageBreak/>
        <w:t>Como argumenta Becker (2008), as motivações que implicam nos fatos da histórica relação entre informática/redes e cidadania, assim como as expectativas advindas seja da adesão consciente à proposta, ou da confiança quase cega na promessa, teriam esmorecido não fosse a não realização parcial ou completa, momentânea ou intrínseca, da própria cidadania.</w:t>
      </w:r>
    </w:p>
    <w:p w:rsidR="009C023D" w:rsidRDefault="009C023D" w:rsidP="009C023D">
      <w:pPr>
        <w:pStyle w:val="Ttulo2"/>
        <w:rPr>
          <w:lang w:eastAsia="pt-BR"/>
        </w:rPr>
      </w:pPr>
      <w:bookmarkStart w:id="285" w:name="_Toc417812802"/>
      <w:r>
        <w:rPr>
          <w:lang w:eastAsia="pt-BR"/>
        </w:rPr>
        <w:t>GPS</w:t>
      </w:r>
      <w:bookmarkEnd w:id="285"/>
    </w:p>
    <w:p w:rsidR="009C023D" w:rsidRDefault="009C023D" w:rsidP="009C023D">
      <w:pPr>
        <w:rPr>
          <w:lang w:eastAsia="pt-BR"/>
        </w:rPr>
      </w:pPr>
      <w:r>
        <w:rPr>
          <w:lang w:eastAsia="pt-BR"/>
        </w:rPr>
        <w:t>O sistema GPS (Sistema de Posicionamento Global, como é conhecido no Brasil) é formado por um sistema de satélites e outros dispositivos que tem como objetivo, encontrar a posição, fuso horário e velocidade dos utilizadores no globo terrestre, 24 horas por dia, independente das condições climáticas e em qualquer parte do mundo.</w:t>
      </w:r>
    </w:p>
    <w:p w:rsidR="009C023D" w:rsidRPr="009C023D" w:rsidRDefault="009C023D" w:rsidP="009C023D">
      <w:pPr>
        <w:rPr>
          <w:lang w:eastAsia="pt-BR"/>
        </w:rPr>
      </w:pPr>
      <w:r>
        <w:rPr>
          <w:lang w:eastAsia="pt-BR"/>
        </w:rPr>
        <w:t>Este sistema vem se tornando cada dia mais uma ferramenta indispensável, podemos encontra-lo desde automóveis, onde pessoas utilizam para se auto localizar e não se perderem para chegarem a seus destinos e até em aplicativos móveis e sistemas empresariais.</w:t>
      </w:r>
    </w:p>
    <w:p w:rsidR="003E7D74" w:rsidRPr="00832D4C" w:rsidRDefault="003E7D74" w:rsidP="003E7D74">
      <w:pPr>
        <w:pStyle w:val="Legenda"/>
        <w:keepNext/>
        <w:rPr>
          <w:sz w:val="22"/>
        </w:rPr>
      </w:pPr>
      <w:bookmarkStart w:id="286" w:name="_Ref372847160"/>
      <w:bookmarkStart w:id="287" w:name="_Toc372888004"/>
      <w:bookmarkStart w:id="288" w:name="_Toc381737407"/>
      <w:bookmarkStart w:id="289" w:name="_Toc417755042"/>
      <w:r w:rsidRPr="00832D4C">
        <w:rPr>
          <w:sz w:val="22"/>
        </w:rPr>
        <w:t xml:space="preserve">Figura </w:t>
      </w:r>
      <w:r w:rsidR="00A537AB" w:rsidRPr="00832D4C">
        <w:rPr>
          <w:sz w:val="22"/>
        </w:rPr>
        <w:fldChar w:fldCharType="begin"/>
      </w:r>
      <w:r w:rsidRPr="00832D4C">
        <w:rPr>
          <w:sz w:val="22"/>
        </w:rPr>
        <w:instrText xml:space="preserve"> SEQ Figura \* ARABIC </w:instrText>
      </w:r>
      <w:r w:rsidR="00A537AB" w:rsidRPr="00832D4C">
        <w:rPr>
          <w:sz w:val="22"/>
        </w:rPr>
        <w:fldChar w:fldCharType="separate"/>
      </w:r>
      <w:r w:rsidR="003A7C4E">
        <w:rPr>
          <w:noProof/>
          <w:sz w:val="22"/>
        </w:rPr>
        <w:t>2</w:t>
      </w:r>
      <w:r w:rsidR="00A537AB" w:rsidRPr="00832D4C">
        <w:rPr>
          <w:sz w:val="22"/>
        </w:rPr>
        <w:fldChar w:fldCharType="end"/>
      </w:r>
      <w:bookmarkEnd w:id="286"/>
      <w:r w:rsidRPr="00832D4C">
        <w:rPr>
          <w:sz w:val="22"/>
        </w:rPr>
        <w:t xml:space="preserve">: </w:t>
      </w:r>
      <w:bookmarkEnd w:id="287"/>
      <w:bookmarkEnd w:id="288"/>
      <w:r>
        <w:rPr>
          <w:noProof/>
          <w:sz w:val="22"/>
        </w:rPr>
        <w:t>Sistema GPS em fucionamento</w:t>
      </w:r>
      <w:bookmarkEnd w:id="289"/>
    </w:p>
    <w:p w:rsidR="009B0AC6" w:rsidRPr="00C54A75" w:rsidRDefault="009B0AC6" w:rsidP="00AD1F34">
      <w:pPr>
        <w:jc w:val="center"/>
      </w:pPr>
      <w:r w:rsidRPr="00C54A75">
        <w:rPr>
          <w:noProof/>
          <w:sz w:val="20"/>
          <w:szCs w:val="20"/>
          <w:lang w:eastAsia="pt-BR"/>
        </w:rPr>
        <w:drawing>
          <wp:inline distT="0" distB="0" distL="0" distR="0">
            <wp:extent cx="3458945" cy="243840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473789" cy="2448865"/>
                    </a:xfrm>
                    <a:prstGeom prst="rect">
                      <a:avLst/>
                    </a:prstGeom>
                    <a:noFill/>
                    <a:ln w="9525">
                      <a:noFill/>
                      <a:miter lim="800000"/>
                      <a:headEnd/>
                      <a:tailEnd/>
                    </a:ln>
                  </pic:spPr>
                </pic:pic>
              </a:graphicData>
            </a:graphic>
          </wp:inline>
        </w:drawing>
      </w:r>
    </w:p>
    <w:p w:rsidR="00D2797C" w:rsidRDefault="009C023D" w:rsidP="009C023D">
      <w:pPr>
        <w:rPr>
          <w:sz w:val="20"/>
          <w:szCs w:val="20"/>
        </w:rPr>
      </w:pPr>
      <w:r w:rsidRPr="009C023D">
        <w:rPr>
          <w:sz w:val="20"/>
          <w:szCs w:val="20"/>
        </w:rPr>
        <w:t xml:space="preserve">Fonte: </w:t>
      </w:r>
      <w:hyperlink r:id="rId15" w:history="1">
        <w:r w:rsidR="00C010A3" w:rsidRPr="0009610F">
          <w:rPr>
            <w:rStyle w:val="Hyperlink"/>
            <w:sz w:val="20"/>
            <w:szCs w:val="20"/>
          </w:rPr>
          <w:t>http://clickeaprenda.uol.com.br/portal/mostrarConteudo.php?idPagina=32438</w:t>
        </w:r>
      </w:hyperlink>
      <w:r w:rsidR="00C010A3">
        <w:rPr>
          <w:sz w:val="20"/>
          <w:szCs w:val="20"/>
        </w:rPr>
        <w:t xml:space="preserve"> (2015).</w:t>
      </w:r>
    </w:p>
    <w:p w:rsidR="0052446A" w:rsidRPr="0052446A" w:rsidRDefault="009C023D" w:rsidP="009C023D">
      <w:pPr>
        <w:pStyle w:val="Ttulo3"/>
      </w:pPr>
      <w:bookmarkStart w:id="290" w:name="_Toc417812803"/>
      <w:r w:rsidRPr="009C023D">
        <w:t>HISTÓRIA DO GPS</w:t>
      </w:r>
      <w:bookmarkEnd w:id="290"/>
    </w:p>
    <w:p w:rsidR="009C023D" w:rsidRPr="001A1F4D" w:rsidRDefault="009C023D" w:rsidP="009C023D">
      <w:bookmarkStart w:id="291" w:name="_Ref374613814"/>
      <w:bookmarkStart w:id="292" w:name="_Toc372888005"/>
      <w:r w:rsidRPr="001A1F4D">
        <w:t xml:space="preserve">Um dos primeiros mecanismos de localização funcional existente foi a bussola, que se estabeleceu em diversos segmentos de localização, até a chegada de era espacial, que junto com a tecnologia mudou a forma de interação com o </w:t>
      </w:r>
      <w:r w:rsidRPr="001A1F4D">
        <w:lastRenderedPageBreak/>
        <w:t>mundo e sua respectiva localização. “O primeiro sistema de satélites implantado foi o sistema de satélites denominado TRANSIT em 1967. Na época esse sistema foi utilizado principalmente para a navegação, para a prospecção de recursos naturais e para o controle de redes geodésicas.”</w:t>
      </w:r>
      <w:sdt>
        <w:sdtPr>
          <w:rPr>
            <w:lang w:val="en-US"/>
          </w:rPr>
          <w:id w:val="1464768759"/>
          <w:citation/>
        </w:sdtPr>
        <w:sdtContent>
          <w:r w:rsidR="00A537AB">
            <w:rPr>
              <w:lang w:val="en-US"/>
            </w:rPr>
            <w:fldChar w:fldCharType="begin"/>
          </w:r>
          <w:r w:rsidR="001B08B3">
            <w:instrText xml:space="preserve">CITATION Rib14 \l 1046 </w:instrText>
          </w:r>
          <w:r w:rsidR="00A537AB">
            <w:rPr>
              <w:lang w:val="en-US"/>
            </w:rPr>
            <w:fldChar w:fldCharType="separate"/>
          </w:r>
          <w:r w:rsidR="00EE12BA">
            <w:rPr>
              <w:noProof/>
            </w:rPr>
            <w:t xml:space="preserve"> (RIBEIRO, 2014)</w:t>
          </w:r>
          <w:r w:rsidR="00A537AB">
            <w:rPr>
              <w:lang w:val="en-US"/>
            </w:rPr>
            <w:fldChar w:fldCharType="end"/>
          </w:r>
        </w:sdtContent>
      </w:sdt>
      <w:r w:rsidRPr="001A1F4D">
        <w:t>.</w:t>
      </w:r>
    </w:p>
    <w:p w:rsidR="00E02E9E" w:rsidRPr="001A1F4D" w:rsidRDefault="009C023D" w:rsidP="009C023D">
      <w:r w:rsidRPr="001A1F4D">
        <w:t>Conforme Ribeiro (2014), para se obter melhores resultados foram desenvolvidas várias tecnologias usando o sistema de gerenciamento global, como por exemplo o NAVSTAR (</w:t>
      </w:r>
      <w:proofErr w:type="spellStart"/>
      <w:r w:rsidRPr="001A1F4D">
        <w:t>Navigation</w:t>
      </w:r>
      <w:proofErr w:type="spellEnd"/>
      <w:r w:rsidRPr="001A1F4D">
        <w:t xml:space="preserve"> System </w:t>
      </w:r>
      <w:proofErr w:type="spellStart"/>
      <w:r w:rsidRPr="001A1F4D">
        <w:t>Using</w:t>
      </w:r>
      <w:proofErr w:type="spellEnd"/>
      <w:r w:rsidRPr="001A1F4D">
        <w:t xml:space="preserve"> Time </w:t>
      </w:r>
      <w:proofErr w:type="spellStart"/>
      <w:r w:rsidRPr="001A1F4D">
        <w:t>andRanging</w:t>
      </w:r>
      <w:proofErr w:type="spellEnd"/>
      <w:r w:rsidRPr="001A1F4D">
        <w:t>) que permitiram alcançar uma melhor precisão de busca.</w:t>
      </w:r>
    </w:p>
    <w:p w:rsidR="009F5351" w:rsidRPr="009F5351" w:rsidRDefault="009F5351" w:rsidP="009F5351">
      <w:pPr>
        <w:ind w:left="2268" w:firstLine="0"/>
        <w:rPr>
          <w:sz w:val="20"/>
          <w:szCs w:val="20"/>
        </w:rPr>
      </w:pPr>
      <w:r w:rsidRPr="009F5351">
        <w:rPr>
          <w:sz w:val="20"/>
          <w:szCs w:val="20"/>
        </w:rPr>
        <w:t>“O sistema GPS utilizado atualmente foi desenvolvido pelo Departamento de Defesa dos Estados Unidos (</w:t>
      </w:r>
      <w:proofErr w:type="spellStart"/>
      <w:r w:rsidR="004E33F7">
        <w:rPr>
          <w:sz w:val="20"/>
          <w:szCs w:val="20"/>
        </w:rPr>
        <w:t>DoD</w:t>
      </w:r>
      <w:proofErr w:type="spellEnd"/>
      <w:r w:rsidRPr="009F5351">
        <w:rPr>
          <w:sz w:val="20"/>
          <w:szCs w:val="20"/>
        </w:rPr>
        <w:t>/USA) para a navegação, com propósitos militares. Contudo, o Congresso Americano constatou que o sistema teria um grande potencial para aplicações civis. Dessa forma, no início dos anos 80 o sistema foi amplamente divulgado e foram desenvolvidas diversas aplicações em levantamentos geodésicos e em sistemas de navegação.</w:t>
      </w:r>
    </w:p>
    <w:p w:rsidR="009F5351" w:rsidRDefault="009F5351" w:rsidP="009F5351">
      <w:pPr>
        <w:ind w:left="2268" w:firstLine="0"/>
        <w:rPr>
          <w:sz w:val="20"/>
          <w:szCs w:val="20"/>
        </w:rPr>
      </w:pPr>
      <w:r w:rsidRPr="009F5351">
        <w:rPr>
          <w:sz w:val="20"/>
          <w:szCs w:val="20"/>
        </w:rPr>
        <w:t xml:space="preserve">Em 1985, a rede era formada por 10 estações, das quais metade eram estações da Força Aérea dos Estados Unidos. A partir da década de 90, o GPS se tornou genuinamente popular. Esse fato foi consequência do avanço tecnológico no campo da microinformática, que permitiu aos fabricantes de rastreadores produzirem receptores GPS que processassem, no próprio receptor, os códigos dos sinais recebidos. O sistema atual é composto por uma constelação de 24 satélites (21 ativos e 3 reservas) distribuídos em 6 planos orbitais com uma inclinação de 55 graus em relação ao plano do Equador, conforme apresenta a Figura 1. Eles estão localizados a cerca de 20 mil km de altitude da superfície terrestre. A cada 11 horas e 58 minutos, aproximadamente, eles completam uma volta inteira em torno da Terra. Dessa forma, a constelação atual de satélites GPS garante que a todo o instante, em qualquer lugar da superfície terrestre, pelo menos 3 satélites podem ser observados por qualquer receptor. Uma vez que um receptor precisa que pelo menos 3 satélites estejam no seu campo de visão para obter o correto cálculo da latitude e longitude e um quarto satélite para obter a altitude, o sistema apresenta uma eficácia significativa. O nível de precisão atual é </w:t>
      </w:r>
      <w:r>
        <w:rPr>
          <w:sz w:val="20"/>
          <w:szCs w:val="20"/>
        </w:rPr>
        <w:t xml:space="preserve">de 10 metros, aproximadamente. </w:t>
      </w:r>
      <w:r w:rsidR="00834987">
        <w:rPr>
          <w:sz w:val="20"/>
          <w:szCs w:val="20"/>
        </w:rPr>
        <w:t>“</w:t>
      </w:r>
      <w:sdt>
        <w:sdtPr>
          <w:rPr>
            <w:sz w:val="20"/>
            <w:szCs w:val="20"/>
          </w:rPr>
          <w:id w:val="-2111731052"/>
          <w:citation/>
        </w:sdtPr>
        <w:sdtContent>
          <w:r w:rsidR="00A537AB">
            <w:rPr>
              <w:sz w:val="20"/>
              <w:szCs w:val="20"/>
            </w:rPr>
            <w:fldChar w:fldCharType="begin"/>
          </w:r>
          <w:r w:rsidR="001B08B3">
            <w:rPr>
              <w:sz w:val="20"/>
              <w:szCs w:val="20"/>
            </w:rPr>
            <w:instrText xml:space="preserve">CITATION Rib14 \l 1046 </w:instrText>
          </w:r>
          <w:r w:rsidR="00A537AB">
            <w:rPr>
              <w:sz w:val="20"/>
              <w:szCs w:val="20"/>
            </w:rPr>
            <w:fldChar w:fldCharType="separate"/>
          </w:r>
          <w:r w:rsidR="00EE12BA" w:rsidRPr="00EE12BA">
            <w:rPr>
              <w:noProof/>
              <w:sz w:val="20"/>
              <w:szCs w:val="20"/>
            </w:rPr>
            <w:t>(RIBEIRO, 2014)</w:t>
          </w:r>
          <w:r w:rsidR="00A537AB">
            <w:rPr>
              <w:sz w:val="20"/>
              <w:szCs w:val="20"/>
            </w:rPr>
            <w:fldChar w:fldCharType="end"/>
          </w:r>
        </w:sdtContent>
      </w:sdt>
      <w:r w:rsidRPr="009F5351">
        <w:rPr>
          <w:sz w:val="20"/>
          <w:szCs w:val="20"/>
        </w:rPr>
        <w:t>.</w:t>
      </w:r>
    </w:p>
    <w:p w:rsidR="009F5351" w:rsidRDefault="009F5351" w:rsidP="009F5351">
      <w:pPr>
        <w:pStyle w:val="Ttulo3"/>
      </w:pPr>
      <w:bookmarkStart w:id="293" w:name="_Toc417812804"/>
      <w:r w:rsidRPr="009F5351">
        <w:lastRenderedPageBreak/>
        <w:t>COMO FUNCIONA O GPS</w:t>
      </w:r>
      <w:bookmarkEnd w:id="293"/>
    </w:p>
    <w:p w:rsidR="00BD6FC4" w:rsidRDefault="00BD6FC4" w:rsidP="00BD6FC4">
      <w:r>
        <w:t xml:space="preserve">O sistema GPS está plenamente ativo desde o ano de 1995 e foi desenvolvido pelo Departamento de Defesa Americano para fins militares segundo Carvalho, Gomes, Frutuoso e Abreu </w:t>
      </w:r>
      <w:r w:rsidR="00513C96">
        <w:t xml:space="preserve">(2014) </w:t>
      </w:r>
      <w:r>
        <w:t xml:space="preserve">a maneira de determinar uma posição tridimensional de uma forma mais eficiente. É constituído por 3 segmentos: </w:t>
      </w:r>
    </w:p>
    <w:p w:rsidR="00BD6FC4" w:rsidRDefault="00BD6FC4" w:rsidP="00BD6FC4">
      <w:r>
        <w:t xml:space="preserve">● Segmento espacial – No total existem 24 satélites que emitem sinais identificadores na banda micro-ondas e utilizam relógios </w:t>
      </w:r>
      <w:proofErr w:type="spellStart"/>
      <w:r>
        <w:t>atómicos</w:t>
      </w:r>
      <w:proofErr w:type="spellEnd"/>
      <w:r>
        <w:t xml:space="preserve"> de alta precisão. Estão repartidos por 6 planos orbitais contendo em cada um, 4 satélites onde estão posicionados de forma que sejam visíveis em qualquer local no nosso planeta. Estes completam uma volta à Terra em 12 horas. </w:t>
      </w:r>
    </w:p>
    <w:p w:rsidR="00BD6FC4" w:rsidRDefault="00BD6FC4" w:rsidP="00BD6FC4">
      <w:r>
        <w:t xml:space="preserve"> ● Segmento de controle – A função é monitorar permanentemente a órbita de cada satélite, controlando as atualizações das mensagens de navegação e a corrigir os erros dos relógios do</w:t>
      </w:r>
      <w:r w:rsidR="004E33F7">
        <w:t>s satélites. Para isto existem cinco</w:t>
      </w:r>
      <w:r>
        <w:t xml:space="preserve"> estações de controle: no Hawaii, em Colorado </w:t>
      </w:r>
      <w:proofErr w:type="spellStart"/>
      <w:r>
        <w:t>Springs</w:t>
      </w:r>
      <w:proofErr w:type="spellEnd"/>
      <w:r>
        <w:t xml:space="preserve">, na Ilha da Ascensão, em Diego Garcia e no </w:t>
      </w:r>
      <w:proofErr w:type="spellStart"/>
      <w:r>
        <w:t>Kwajalein</w:t>
      </w:r>
      <w:proofErr w:type="spellEnd"/>
      <w:r>
        <w:t>.</w:t>
      </w:r>
    </w:p>
    <w:p w:rsidR="00BD6FC4" w:rsidRDefault="00BD6FC4" w:rsidP="00BD6FC4">
      <w:r>
        <w:t xml:space="preserve">● Segmento dos utilizadores – Os 24 satélites permitem determinar a </w:t>
      </w:r>
      <w:proofErr w:type="spellStart"/>
      <w:r>
        <w:t>respetiva</w:t>
      </w:r>
      <w:proofErr w:type="spellEnd"/>
      <w:r>
        <w:t xml:space="preserve"> a posição, velocidade e o fuso horário 24 horas por dia, em qualquer lugar na Terra, desde que se seja portador de um receptor de sinais de GPS. Este processo é realizado com recebimento dos sinais que são emitidos por 4 satélites. </w:t>
      </w:r>
    </w:p>
    <w:p w:rsidR="00BD6FC4" w:rsidRDefault="00BD6FC4" w:rsidP="00BD6FC4">
      <w:r>
        <w:t xml:space="preserve">Os receptores de GPS estão divididos em duas categorias: militar e civil. </w:t>
      </w:r>
    </w:p>
    <w:p w:rsidR="009F5351" w:rsidRPr="009F5351" w:rsidRDefault="00BD6FC4" w:rsidP="00BD6FC4">
      <w:r>
        <w:t xml:space="preserve">Na categoria militar, o usuário é informado sobre o deslocamento que tem de efetuar em possíveis situações de treino, combate ou sobre sua posição </w:t>
      </w:r>
      <w:r w:rsidR="00B32C4B">
        <w:t>atual, a</w:t>
      </w:r>
      <w:r>
        <w:t xml:space="preserve"> divisão feita dos satélites em seis planos auxilia o GPS a calcular a latitude, altitude e longitude do local em questão. Estas coordenadas geográficas permitem saber a localização pretendida tendo como referência o meridiano de Greenwich e o equador. A latitude define-se como a distância ao equador medida ao longo do meridiano de Greenwich</w:t>
      </w:r>
      <w:r w:rsidR="004E33F7">
        <w:t>, ou seja</w:t>
      </w:r>
      <w:r>
        <w:t>, é o valor do ângulo em graus (podendo variar entre 0º e 90º, entre o Norte ou o Sul) entre o local onde estamos (paralelamente) e o Equador.  Quanto à longitude esta é o valor do ângulo ao centro da Terra, variando entre 0º a 180º para Este ou Oeste, ou seja, é a distância medida ao longo do Equador ao meridiano de Greenwich. Por fim a altitude é a distância calculada perpendicularmente entre o local pretendido e nível médio das águas do mar.</w:t>
      </w:r>
    </w:p>
    <w:p w:rsidR="003E7D74" w:rsidRDefault="003E7D74" w:rsidP="00C010A3">
      <w:pPr>
        <w:pStyle w:val="Legenda"/>
      </w:pPr>
      <w:bookmarkStart w:id="294" w:name="_Toc381737408"/>
      <w:bookmarkStart w:id="295" w:name="_Toc417755043"/>
      <w:r w:rsidRPr="00832D4C">
        <w:rPr>
          <w:sz w:val="22"/>
        </w:rPr>
        <w:lastRenderedPageBreak/>
        <w:t xml:space="preserve">Figura </w:t>
      </w:r>
      <w:r w:rsidR="00A537AB" w:rsidRPr="00832D4C">
        <w:rPr>
          <w:sz w:val="22"/>
        </w:rPr>
        <w:fldChar w:fldCharType="begin"/>
      </w:r>
      <w:r w:rsidRPr="00832D4C">
        <w:rPr>
          <w:sz w:val="22"/>
        </w:rPr>
        <w:instrText xml:space="preserve"> SEQ Figura \* ARABIC </w:instrText>
      </w:r>
      <w:r w:rsidR="00A537AB" w:rsidRPr="00832D4C">
        <w:rPr>
          <w:sz w:val="22"/>
        </w:rPr>
        <w:fldChar w:fldCharType="separate"/>
      </w:r>
      <w:r w:rsidR="003A7C4E">
        <w:rPr>
          <w:noProof/>
          <w:sz w:val="22"/>
        </w:rPr>
        <w:t>3</w:t>
      </w:r>
      <w:r w:rsidR="00A537AB" w:rsidRPr="00832D4C">
        <w:rPr>
          <w:noProof/>
          <w:sz w:val="22"/>
        </w:rPr>
        <w:fldChar w:fldCharType="end"/>
      </w:r>
      <w:r w:rsidRPr="00832D4C">
        <w:rPr>
          <w:sz w:val="22"/>
        </w:rPr>
        <w:t xml:space="preserve">: </w:t>
      </w:r>
      <w:r>
        <w:rPr>
          <w:sz w:val="22"/>
        </w:rPr>
        <w:t>Satélite</w:t>
      </w:r>
      <w:bookmarkEnd w:id="294"/>
      <w:bookmarkEnd w:id="295"/>
    </w:p>
    <w:bookmarkEnd w:id="291"/>
    <w:bookmarkEnd w:id="292"/>
    <w:p w:rsidR="00501360" w:rsidRDefault="00D21951" w:rsidP="002472F0">
      <w:pPr>
        <w:jc w:val="center"/>
        <w:rPr>
          <w:lang w:eastAsia="pt-BR"/>
        </w:rPr>
      </w:pPr>
      <w:r>
        <w:rPr>
          <w:b/>
          <w:noProof/>
          <w:lang w:eastAsia="pt-BR"/>
        </w:rPr>
        <w:drawing>
          <wp:inline distT="0" distB="0" distL="0" distR="0">
            <wp:extent cx="3390900" cy="2125901"/>
            <wp:effectExtent l="0" t="0" r="0" b="0"/>
            <wp:docPr id="1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3390900" cy="2125901"/>
                    </a:xfrm>
                    <a:prstGeom prst="rect">
                      <a:avLst/>
                    </a:prstGeom>
                    <a:noFill/>
                    <a:ln w="9525">
                      <a:noFill/>
                      <a:miter lim="800000"/>
                      <a:headEnd/>
                      <a:tailEnd/>
                    </a:ln>
                  </pic:spPr>
                </pic:pic>
              </a:graphicData>
            </a:graphic>
          </wp:inline>
        </w:drawing>
      </w:r>
    </w:p>
    <w:p w:rsidR="007C6821" w:rsidRDefault="00FE765E" w:rsidP="00E02E9E">
      <w:pPr>
        <w:rPr>
          <w:sz w:val="20"/>
          <w:szCs w:val="20"/>
        </w:rPr>
      </w:pPr>
      <w:r w:rsidRPr="00FE765E">
        <w:rPr>
          <w:sz w:val="20"/>
          <w:szCs w:val="20"/>
          <w:lang w:eastAsia="pt-BR"/>
        </w:rPr>
        <w:t>Fonte</w:t>
      </w:r>
      <w:r w:rsidR="009F5351">
        <w:rPr>
          <w:sz w:val="20"/>
          <w:szCs w:val="20"/>
          <w:lang w:eastAsia="pt-BR"/>
        </w:rPr>
        <w:t xml:space="preserve">: </w:t>
      </w:r>
      <w:hyperlink r:id="rId17" w:history="1">
        <w:r w:rsidR="009F5351" w:rsidRPr="0009610F">
          <w:rPr>
            <w:rStyle w:val="Hyperlink"/>
            <w:sz w:val="20"/>
            <w:szCs w:val="20"/>
          </w:rPr>
          <w:t>http://www.tcs.ch/assets/img/test-und-sicherheit/testberichte/navigationssysteme/navigationssysteme-so-funktionniert-es.jpg</w:t>
        </w:r>
      </w:hyperlink>
      <w:r w:rsidR="00C010A3">
        <w:rPr>
          <w:sz w:val="20"/>
          <w:szCs w:val="20"/>
        </w:rPr>
        <w:t xml:space="preserve"> (2015).</w:t>
      </w:r>
    </w:p>
    <w:p w:rsidR="009F5351" w:rsidRDefault="009F5351" w:rsidP="009F5351">
      <w:pPr>
        <w:pStyle w:val="Ttulo3"/>
      </w:pPr>
      <w:bookmarkStart w:id="296" w:name="_Toc417812805"/>
      <w:r w:rsidRPr="009F5351">
        <w:t>RECEPTORES GPS</w:t>
      </w:r>
      <w:bookmarkEnd w:id="296"/>
    </w:p>
    <w:p w:rsidR="00961B1F" w:rsidRDefault="00961B1F" w:rsidP="00961B1F">
      <w:r>
        <w:t>Uma antena GPS é</w:t>
      </w:r>
      <w:r w:rsidRPr="00100E4F">
        <w:t xml:space="preserve"> definida </w:t>
      </w:r>
      <w:r>
        <w:t>“[...</w:t>
      </w:r>
      <w:r w:rsidR="004E33F7">
        <w:t>]</w:t>
      </w:r>
      <w:r w:rsidR="004E33F7" w:rsidRPr="00100E4F">
        <w:t xml:space="preserve"> como</w:t>
      </w:r>
      <w:r w:rsidRPr="00100E4F">
        <w:t xml:space="preserve"> uma estrutura associada com a região de transmissão entre uma onda guiada e uma onda de livre-espaço, ou vice-versa.</w:t>
      </w:r>
      <w:r>
        <w:t>”</w:t>
      </w:r>
      <w:sdt>
        <w:sdtPr>
          <w:id w:val="733825315"/>
          <w:citation/>
        </w:sdtPr>
        <w:sdtContent>
          <w:r w:rsidR="00A537AB">
            <w:fldChar w:fldCharType="begin"/>
          </w:r>
          <w:r>
            <w:instrText xml:space="preserve"> CITATION Jun04 \l 1046 </w:instrText>
          </w:r>
          <w:r w:rsidR="00A537AB">
            <w:fldChar w:fldCharType="separate"/>
          </w:r>
          <w:r w:rsidR="00EE12BA">
            <w:rPr>
              <w:noProof/>
            </w:rPr>
            <w:t xml:space="preserve"> (JUNIOR , 2004)</w:t>
          </w:r>
          <w:r w:rsidR="00A537AB">
            <w:fldChar w:fldCharType="end"/>
          </w:r>
        </w:sdtContent>
      </w:sdt>
      <w:r>
        <w:t>.</w:t>
      </w:r>
    </w:p>
    <w:p w:rsidR="00961B1F" w:rsidRDefault="00961B1F" w:rsidP="00961B1F">
      <w:pPr>
        <w:rPr>
          <w:color w:val="0000FF" w:themeColor="hyperlink"/>
          <w:u w:val="single"/>
        </w:rPr>
      </w:pPr>
      <w:r w:rsidRPr="00100E4F">
        <w:t xml:space="preserve">A antena do receptor GPS é o </w:t>
      </w:r>
      <w:r>
        <w:t>que detecta</w:t>
      </w:r>
      <w:r w:rsidRPr="00100E4F">
        <w:t xml:space="preserve"> as ondas eletromagnéticas vindas dos satélites</w:t>
      </w:r>
      <w:r>
        <w:t xml:space="preserve">, conforme Junior (2004) </w:t>
      </w:r>
      <w:proofErr w:type="spellStart"/>
      <w:r>
        <w:t>apend</w:t>
      </w:r>
      <w:r w:rsidRPr="00100E4F">
        <w:t>T</w:t>
      </w:r>
      <w:r w:rsidR="005D545B">
        <w:t>ranquilla</w:t>
      </w:r>
      <w:r w:rsidRPr="00100E4F">
        <w:t>et</w:t>
      </w:r>
      <w:proofErr w:type="spellEnd"/>
      <w:r w:rsidRPr="00100E4F">
        <w:t xml:space="preserve"> al. (1989), a ant</w:t>
      </w:r>
      <w:r w:rsidRPr="00E65D12">
        <w:t xml:space="preserve">ena GPS converte a energia da </w:t>
      </w:r>
      <w:r w:rsidRPr="00100E4F">
        <w:t xml:space="preserve">onda em corrente elétrica, amplifica a força do sinal </w:t>
      </w:r>
      <w:r>
        <w:t xml:space="preserve">recebido </w:t>
      </w:r>
      <w:r w:rsidRPr="00100E4F">
        <w:t xml:space="preserve">e disponibiliza os sinais </w:t>
      </w:r>
      <w:r>
        <w:t xml:space="preserve">para </w:t>
      </w:r>
      <w:r w:rsidRPr="00100E4F">
        <w:t xml:space="preserve">o processador do receptor. </w:t>
      </w:r>
      <w:r>
        <w:t>Seu mecanismo e</w:t>
      </w:r>
      <w:r w:rsidRPr="00100E4F">
        <w:t xml:space="preserve">m transmissão, uma antena recebe energia de uma linha de transmissão e a irradia no espaço, e, em recepção, ela coleta energia de uma onda incidente e a incorpora em uma linha de transmissão. </w:t>
      </w:r>
    </w:p>
    <w:p w:rsidR="009F5351" w:rsidRDefault="009F5351" w:rsidP="009F5351">
      <w:r>
        <w:t xml:space="preserve">Segundo os autores Carvalho, Gomes, Frutuoso e Abreu </w:t>
      </w:r>
      <w:r w:rsidR="00F576AF">
        <w:t xml:space="preserve">(2014) </w:t>
      </w:r>
      <w:r>
        <w:t xml:space="preserve">os receptores GPS são indispensáveis para o funcionamento deste sistema de localização geográfica. Os principais componentes de um receptor GPS são: </w:t>
      </w:r>
    </w:p>
    <w:p w:rsidR="009F5351" w:rsidRDefault="009F5351" w:rsidP="009F5351">
      <w:r>
        <w:t>•</w:t>
      </w:r>
      <w:r>
        <w:tab/>
        <w:t xml:space="preserve">Antena com pré-amplificador; </w:t>
      </w:r>
    </w:p>
    <w:p w:rsidR="009F5351" w:rsidRDefault="009F5351" w:rsidP="009F5351">
      <w:r>
        <w:t>•</w:t>
      </w:r>
      <w:r>
        <w:tab/>
        <w:t xml:space="preserve">Seção de RF (rádio frequência) para identificação e processamento do sinal; </w:t>
      </w:r>
    </w:p>
    <w:p w:rsidR="009F5351" w:rsidRDefault="009F5351" w:rsidP="009F5351">
      <w:r>
        <w:t>•</w:t>
      </w:r>
      <w:r>
        <w:tab/>
        <w:t xml:space="preserve">Microprocessador para controle do receptor e processamento dos dados; </w:t>
      </w:r>
    </w:p>
    <w:p w:rsidR="009F5351" w:rsidRDefault="009F5351" w:rsidP="009F5351">
      <w:r>
        <w:lastRenderedPageBreak/>
        <w:t>•</w:t>
      </w:r>
      <w:r>
        <w:tab/>
        <w:t xml:space="preserve">Oscilador; </w:t>
      </w:r>
    </w:p>
    <w:p w:rsidR="009F5351" w:rsidRDefault="009F5351" w:rsidP="009F5351">
      <w:r>
        <w:t>•</w:t>
      </w:r>
      <w:r>
        <w:tab/>
        <w:t xml:space="preserve">Interface para o utilizador (painel de exibição e comandos); </w:t>
      </w:r>
    </w:p>
    <w:p w:rsidR="009F5351" w:rsidRDefault="009F5351" w:rsidP="009F5351">
      <w:r>
        <w:t>•</w:t>
      </w:r>
      <w:r>
        <w:tab/>
        <w:t xml:space="preserve">Bateria; </w:t>
      </w:r>
    </w:p>
    <w:p w:rsidR="009F5351" w:rsidRDefault="009F5351" w:rsidP="009F5351">
      <w:r>
        <w:t>•</w:t>
      </w:r>
      <w:r>
        <w:tab/>
        <w:t xml:space="preserve">Memória para armazenar os dados. </w:t>
      </w:r>
    </w:p>
    <w:p w:rsidR="009F5351" w:rsidRDefault="009F5351" w:rsidP="009F5351">
      <w:r>
        <w:t xml:space="preserve"> Entre estes componentes, destacam-se pela sua importância: a seção de RF</w:t>
      </w:r>
      <w:r w:rsidR="000C6745">
        <w:t>;</w:t>
      </w:r>
      <w:r>
        <w:t xml:space="preserve"> o </w:t>
      </w:r>
      <w:proofErr w:type="spellStart"/>
      <w:r>
        <w:t>microprocessador</w:t>
      </w:r>
      <w:r w:rsidR="000C6745">
        <w:t>e</w:t>
      </w:r>
      <w:proofErr w:type="spellEnd"/>
      <w:r w:rsidR="000C6745">
        <w:t xml:space="preserve"> a antena</w:t>
      </w:r>
      <w:r>
        <w:t xml:space="preserve">. </w:t>
      </w:r>
    </w:p>
    <w:p w:rsidR="000C6745" w:rsidRDefault="000C6745" w:rsidP="009F5351">
      <w:r>
        <w:t xml:space="preserve">A função da Radio </w:t>
      </w:r>
      <w:proofErr w:type="spellStart"/>
      <w:r>
        <w:t>Frequencia</w:t>
      </w:r>
      <w:proofErr w:type="spellEnd"/>
      <w:r>
        <w:t xml:space="preserve"> (RF) é converter os sinais captados pela antena para uma </w:t>
      </w:r>
      <w:proofErr w:type="spellStart"/>
      <w:r>
        <w:t>frequencia</w:t>
      </w:r>
      <w:proofErr w:type="spellEnd"/>
      <w:r>
        <w:t xml:space="preserve"> intermediaria, uma </w:t>
      </w:r>
      <w:proofErr w:type="spellStart"/>
      <w:r>
        <w:t>frequencia</w:t>
      </w:r>
      <w:proofErr w:type="spellEnd"/>
      <w:r>
        <w:t xml:space="preserve"> mais baixa.</w:t>
      </w:r>
    </w:p>
    <w:p w:rsidR="000C6745" w:rsidRDefault="000B72AC" w:rsidP="009F5351">
      <w:r>
        <w:t xml:space="preserve">O microprocessador utiliza dados digitais para </w:t>
      </w:r>
      <w:proofErr w:type="spellStart"/>
      <w:r>
        <w:t>decodifiucar</w:t>
      </w:r>
      <w:proofErr w:type="spellEnd"/>
      <w:r>
        <w:t xml:space="preserve"> e </w:t>
      </w:r>
      <w:proofErr w:type="spellStart"/>
      <w:r>
        <w:t>processaro</w:t>
      </w:r>
      <w:proofErr w:type="spellEnd"/>
      <w:r>
        <w:t xml:space="preserve"> sinal, alem de também calcular posições e velocidades (controles dos dados de entrada e saída).</w:t>
      </w:r>
    </w:p>
    <w:p w:rsidR="001B08B3" w:rsidRDefault="009F5351" w:rsidP="000B4BDF">
      <w:pPr>
        <w:rPr>
          <w:noProof/>
          <w:lang w:eastAsia="pt-BR"/>
        </w:rPr>
      </w:pPr>
      <w:r>
        <w:t xml:space="preserve"> A antena detecta as ondas eletromagnéticas emitidas pelos satélites, converte a energia da onda em corrente elétrica, amplifica o sinal e reenvia para a parte eletrônica do receptor Existem vários tipos de antenas disponíveis no mercado: Monopolo ou Dipolo, Hélice, </w:t>
      </w:r>
      <w:proofErr w:type="spellStart"/>
      <w:r>
        <w:t>SpiralHelix</w:t>
      </w:r>
      <w:proofErr w:type="spellEnd"/>
      <w:r>
        <w:t xml:space="preserve">, </w:t>
      </w:r>
      <w:proofErr w:type="spellStart"/>
      <w:r>
        <w:t>Microstrip</w:t>
      </w:r>
      <w:proofErr w:type="spellEnd"/>
      <w:r>
        <w:t xml:space="preserve"> e </w:t>
      </w:r>
      <w:proofErr w:type="spellStart"/>
      <w:r>
        <w:t>ChokeRing</w:t>
      </w:r>
      <w:proofErr w:type="spellEnd"/>
      <w:r w:rsidR="006D247E">
        <w:t xml:space="preserve"> conforme figura 4</w:t>
      </w:r>
      <w:r>
        <w:t>.</w:t>
      </w:r>
    </w:p>
    <w:p w:rsidR="008E3440" w:rsidRDefault="008E3440" w:rsidP="008E3440">
      <w:pPr>
        <w:pStyle w:val="Legenda"/>
      </w:pPr>
      <w:bookmarkStart w:id="297" w:name="_Toc417755044"/>
      <w:r w:rsidRPr="00832D4C">
        <w:rPr>
          <w:sz w:val="22"/>
        </w:rPr>
        <w:t xml:space="preserve">Figura </w:t>
      </w:r>
      <w:r w:rsidR="00A537AB" w:rsidRPr="00832D4C">
        <w:rPr>
          <w:sz w:val="22"/>
        </w:rPr>
        <w:fldChar w:fldCharType="begin"/>
      </w:r>
      <w:r w:rsidRPr="00832D4C">
        <w:rPr>
          <w:sz w:val="22"/>
        </w:rPr>
        <w:instrText xml:space="preserve"> SEQ Figura \* ARABIC </w:instrText>
      </w:r>
      <w:r w:rsidR="00A537AB" w:rsidRPr="00832D4C">
        <w:rPr>
          <w:sz w:val="22"/>
        </w:rPr>
        <w:fldChar w:fldCharType="separate"/>
      </w:r>
      <w:r w:rsidR="003A7C4E">
        <w:rPr>
          <w:noProof/>
          <w:sz w:val="22"/>
        </w:rPr>
        <w:t>4</w:t>
      </w:r>
      <w:r w:rsidR="00A537AB" w:rsidRPr="00832D4C">
        <w:rPr>
          <w:noProof/>
          <w:sz w:val="22"/>
        </w:rPr>
        <w:fldChar w:fldCharType="end"/>
      </w:r>
      <w:r w:rsidRPr="00832D4C">
        <w:rPr>
          <w:sz w:val="22"/>
        </w:rPr>
        <w:t xml:space="preserve">: </w:t>
      </w:r>
      <w:r>
        <w:rPr>
          <w:sz w:val="22"/>
        </w:rPr>
        <w:t>Tipos de Antenas</w:t>
      </w:r>
      <w:bookmarkEnd w:id="297"/>
    </w:p>
    <w:p w:rsidR="008E3440" w:rsidRDefault="000C4B49" w:rsidP="008E3440">
      <w:pPr>
        <w:jc w:val="center"/>
        <w:rPr>
          <w:lang w:eastAsia="pt-BR"/>
        </w:rPr>
      </w:pPr>
      <w:r>
        <w:rPr>
          <w:noProof/>
          <w:lang w:eastAsia="pt-BR"/>
        </w:rPr>
        <w:drawing>
          <wp:inline distT="0" distB="0" distL="0" distR="0">
            <wp:extent cx="3285007" cy="305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nas.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88675" cy="3060939"/>
                    </a:xfrm>
                    <a:prstGeom prst="rect">
                      <a:avLst/>
                    </a:prstGeom>
                  </pic:spPr>
                </pic:pic>
              </a:graphicData>
            </a:graphic>
          </wp:inline>
        </w:drawing>
      </w:r>
    </w:p>
    <w:p w:rsidR="002218F7" w:rsidRDefault="008E3440" w:rsidP="003A7C4E">
      <w:pPr>
        <w:rPr>
          <w:sz w:val="20"/>
          <w:szCs w:val="20"/>
        </w:rPr>
      </w:pPr>
      <w:r w:rsidRPr="00FE765E">
        <w:rPr>
          <w:sz w:val="20"/>
          <w:szCs w:val="20"/>
          <w:lang w:eastAsia="pt-BR"/>
        </w:rPr>
        <w:t>Fonte</w:t>
      </w:r>
      <w:r>
        <w:rPr>
          <w:sz w:val="20"/>
          <w:szCs w:val="20"/>
          <w:lang w:eastAsia="pt-BR"/>
        </w:rPr>
        <w:t xml:space="preserve">: </w:t>
      </w:r>
      <w:r w:rsidRPr="008E3440">
        <w:rPr>
          <w:sz w:val="20"/>
          <w:szCs w:val="20"/>
        </w:rPr>
        <w:t>AUTOR</w:t>
      </w:r>
      <w:r>
        <w:rPr>
          <w:sz w:val="20"/>
          <w:szCs w:val="20"/>
        </w:rPr>
        <w:t xml:space="preserve"> (2015).</w:t>
      </w:r>
    </w:p>
    <w:p w:rsidR="00AC07FA" w:rsidRPr="00AC07FA" w:rsidRDefault="00AC07FA" w:rsidP="00AC07FA">
      <w:pPr>
        <w:pStyle w:val="Ttulo2"/>
      </w:pPr>
      <w:bookmarkStart w:id="298" w:name="_Toc417812806"/>
      <w:r w:rsidRPr="00AC07FA">
        <w:lastRenderedPageBreak/>
        <w:t xml:space="preserve">Sistemas Operacionais </w:t>
      </w:r>
      <w:proofErr w:type="spellStart"/>
      <w:r w:rsidRPr="00AC07FA">
        <w:t>Mobile</w:t>
      </w:r>
      <w:bookmarkEnd w:id="298"/>
      <w:proofErr w:type="spellEnd"/>
    </w:p>
    <w:p w:rsidR="00AC07FA" w:rsidRPr="00AC07FA" w:rsidRDefault="00AC07FA" w:rsidP="00AC07FA">
      <w:pPr>
        <w:rPr>
          <w:szCs w:val="20"/>
        </w:rPr>
      </w:pPr>
      <w:r w:rsidRPr="00AC07FA">
        <w:rPr>
          <w:szCs w:val="20"/>
        </w:rPr>
        <w:t xml:space="preserve">Segundo </w:t>
      </w:r>
      <w:proofErr w:type="spellStart"/>
      <w:r w:rsidR="004E33F7" w:rsidRPr="00AC07FA">
        <w:rPr>
          <w:szCs w:val="20"/>
        </w:rPr>
        <w:t>Felizzola</w:t>
      </w:r>
      <w:proofErr w:type="spellEnd"/>
      <w:r w:rsidR="004E33F7" w:rsidRPr="00AC07FA">
        <w:rPr>
          <w:szCs w:val="20"/>
        </w:rPr>
        <w:t xml:space="preserve"> (</w:t>
      </w:r>
      <w:r w:rsidRPr="00AC07FA">
        <w:rPr>
          <w:szCs w:val="20"/>
        </w:rPr>
        <w:t xml:space="preserve">2012) apud </w:t>
      </w:r>
      <w:proofErr w:type="spellStart"/>
      <w:r w:rsidRPr="00AC07FA">
        <w:rPr>
          <w:szCs w:val="20"/>
        </w:rPr>
        <w:t>Fling</w:t>
      </w:r>
      <w:proofErr w:type="spellEnd"/>
      <w:r w:rsidRPr="00AC07FA">
        <w:rPr>
          <w:szCs w:val="20"/>
        </w:rPr>
        <w:t xml:space="preserve">(2009), uma plataforma </w:t>
      </w:r>
      <w:proofErr w:type="spellStart"/>
      <w:r w:rsidRPr="00AC07FA">
        <w:rPr>
          <w:szCs w:val="20"/>
        </w:rPr>
        <w:t>mobile</w:t>
      </w:r>
      <w:proofErr w:type="spellEnd"/>
      <w:r w:rsidRPr="00AC07FA">
        <w:rPr>
          <w:szCs w:val="20"/>
        </w:rPr>
        <w:t xml:space="preserve"> tem a obrigação de proporcionar ao usuário acesso aos seus recursos de dispositivo móvel. Sendo que todos os aplicativos que estão rodando nesse aparelho precisam de um sistema operacional.</w:t>
      </w:r>
    </w:p>
    <w:p w:rsidR="00AC07FA" w:rsidRPr="00AC07FA" w:rsidRDefault="00AC07FA" w:rsidP="00AC07FA">
      <w:pPr>
        <w:rPr>
          <w:szCs w:val="20"/>
        </w:rPr>
      </w:pPr>
      <w:r w:rsidRPr="00AC07FA">
        <w:rPr>
          <w:szCs w:val="20"/>
        </w:rPr>
        <w:t xml:space="preserve">As grandes empresas começaram a investir em soluções de desenvolvimento para entrar no mercado </w:t>
      </w:r>
      <w:proofErr w:type="spellStart"/>
      <w:r w:rsidRPr="00AC07FA">
        <w:rPr>
          <w:szCs w:val="20"/>
        </w:rPr>
        <w:t>mobile</w:t>
      </w:r>
      <w:proofErr w:type="spellEnd"/>
      <w:r w:rsidRPr="00AC07FA">
        <w:rPr>
          <w:szCs w:val="20"/>
        </w:rPr>
        <w:t>. A seguir iremos abordar como algumas características das plataformas mais conhecidas.</w:t>
      </w:r>
    </w:p>
    <w:p w:rsidR="00AC07FA" w:rsidRPr="00AC07FA" w:rsidRDefault="004E33F7" w:rsidP="00AC07FA">
      <w:pPr>
        <w:pStyle w:val="Ttulo3"/>
      </w:pPr>
      <w:bookmarkStart w:id="299" w:name="_Toc417812807"/>
      <w:proofErr w:type="spellStart"/>
      <w:r>
        <w:t>iO</w:t>
      </w:r>
      <w:r w:rsidRPr="00AC07FA">
        <w:t>S</w:t>
      </w:r>
      <w:bookmarkEnd w:id="299"/>
      <w:proofErr w:type="spellEnd"/>
    </w:p>
    <w:p w:rsidR="00AC07FA" w:rsidRPr="00AC07FA" w:rsidRDefault="00AC07FA" w:rsidP="00AC07FA">
      <w:pPr>
        <w:rPr>
          <w:szCs w:val="20"/>
        </w:rPr>
      </w:pPr>
      <w:r w:rsidRPr="00AC07FA">
        <w:rPr>
          <w:szCs w:val="20"/>
        </w:rPr>
        <w:t xml:space="preserve">Conforme </w:t>
      </w:r>
      <w:proofErr w:type="spellStart"/>
      <w:r w:rsidRPr="00AC07FA">
        <w:rPr>
          <w:szCs w:val="20"/>
        </w:rPr>
        <w:t>Felizzolla</w:t>
      </w:r>
      <w:proofErr w:type="spellEnd"/>
      <w:r w:rsidRPr="00AC07FA">
        <w:rPr>
          <w:szCs w:val="20"/>
        </w:rPr>
        <w:t xml:space="preserve"> (2012), o sistema </w:t>
      </w:r>
      <w:r w:rsidR="004E33F7" w:rsidRPr="00AC07FA">
        <w:rPr>
          <w:szCs w:val="20"/>
        </w:rPr>
        <w:t>IOS</w:t>
      </w:r>
      <w:r w:rsidRPr="00AC07FA">
        <w:rPr>
          <w:szCs w:val="20"/>
        </w:rPr>
        <w:t xml:space="preserve"> é desenvolvido e distribuído pela Apple para seus dispositivos. Foi lançado em 2007 com o nome de </w:t>
      </w:r>
      <w:proofErr w:type="spellStart"/>
      <w:r w:rsidRPr="00AC07FA">
        <w:rPr>
          <w:szCs w:val="20"/>
        </w:rPr>
        <w:t>iPhoneO</w:t>
      </w:r>
      <w:r w:rsidR="004E33F7">
        <w:rPr>
          <w:szCs w:val="20"/>
        </w:rPr>
        <w:t>perational</w:t>
      </w:r>
      <w:r w:rsidRPr="00AC07FA">
        <w:rPr>
          <w:szCs w:val="20"/>
        </w:rPr>
        <w:t>S</w:t>
      </w:r>
      <w:r w:rsidR="004E33F7">
        <w:rPr>
          <w:szCs w:val="20"/>
        </w:rPr>
        <w:t>ystem</w:t>
      </w:r>
      <w:proofErr w:type="spellEnd"/>
      <w:r w:rsidRPr="00AC07FA">
        <w:rPr>
          <w:szCs w:val="20"/>
        </w:rPr>
        <w:t xml:space="preserve">, e ate hoje vem adaptando o sistema para serem utilizados por outros aparelhos da companhia. Diferente do </w:t>
      </w:r>
      <w:proofErr w:type="spellStart"/>
      <w:r w:rsidRPr="00AC07FA">
        <w:rPr>
          <w:szCs w:val="20"/>
        </w:rPr>
        <w:t>Android</w:t>
      </w:r>
      <w:proofErr w:type="spellEnd"/>
      <w:r w:rsidRPr="00AC07FA">
        <w:rPr>
          <w:szCs w:val="20"/>
        </w:rPr>
        <w:t xml:space="preserve">, a Apple não licencia o </w:t>
      </w:r>
      <w:proofErr w:type="spellStart"/>
      <w:r w:rsidRPr="00AC07FA">
        <w:rPr>
          <w:szCs w:val="20"/>
        </w:rPr>
        <w:t>iOS</w:t>
      </w:r>
      <w:proofErr w:type="spellEnd"/>
      <w:r w:rsidRPr="00AC07FA">
        <w:rPr>
          <w:szCs w:val="20"/>
        </w:rPr>
        <w:t xml:space="preserve"> para ser usado em outros aparelhos que não sejam produzidos pela </w:t>
      </w:r>
      <w:proofErr w:type="spellStart"/>
      <w:r w:rsidRPr="00AC07FA">
        <w:rPr>
          <w:szCs w:val="20"/>
        </w:rPr>
        <w:t>propia</w:t>
      </w:r>
      <w:proofErr w:type="spellEnd"/>
      <w:r w:rsidRPr="00AC07FA">
        <w:rPr>
          <w:szCs w:val="20"/>
        </w:rPr>
        <w:t xml:space="preserve"> empresa.</w:t>
      </w:r>
    </w:p>
    <w:p w:rsidR="00AC07FA" w:rsidRPr="00AC07FA" w:rsidRDefault="00AC07FA" w:rsidP="00AC07FA">
      <w:pPr>
        <w:pStyle w:val="Ttulo3"/>
      </w:pPr>
      <w:bookmarkStart w:id="300" w:name="_Toc417812808"/>
      <w:r w:rsidRPr="00AC07FA">
        <w:t xml:space="preserve">Windows </w:t>
      </w:r>
      <w:proofErr w:type="spellStart"/>
      <w:r w:rsidRPr="00AC07FA">
        <w:t>Phone</w:t>
      </w:r>
      <w:bookmarkEnd w:id="300"/>
      <w:proofErr w:type="spellEnd"/>
    </w:p>
    <w:p w:rsidR="00AC07FA" w:rsidRPr="00AC07FA" w:rsidRDefault="00AC07FA" w:rsidP="00AC07FA">
      <w:pPr>
        <w:rPr>
          <w:szCs w:val="20"/>
        </w:rPr>
      </w:pPr>
      <w:r w:rsidRPr="00AC07FA">
        <w:rPr>
          <w:szCs w:val="20"/>
        </w:rPr>
        <w:t xml:space="preserve">Windows </w:t>
      </w:r>
      <w:proofErr w:type="spellStart"/>
      <w:r w:rsidRPr="00AC07FA">
        <w:rPr>
          <w:szCs w:val="20"/>
        </w:rPr>
        <w:t>Phone</w:t>
      </w:r>
      <w:proofErr w:type="spellEnd"/>
      <w:r w:rsidRPr="00AC07FA">
        <w:rPr>
          <w:szCs w:val="20"/>
        </w:rPr>
        <w:t xml:space="preserve"> é o sistema operacional da Microsoft, com foco no mercado de consumidores, diferenciando do seu antecessor, o Windows </w:t>
      </w:r>
      <w:proofErr w:type="spellStart"/>
      <w:r w:rsidRPr="00AC07FA">
        <w:rPr>
          <w:szCs w:val="20"/>
        </w:rPr>
        <w:t>Mobile</w:t>
      </w:r>
      <w:proofErr w:type="spellEnd"/>
      <w:r w:rsidRPr="00AC07FA">
        <w:rPr>
          <w:szCs w:val="20"/>
        </w:rPr>
        <w:t xml:space="preserve">. </w:t>
      </w:r>
    </w:p>
    <w:p w:rsidR="00AC07FA" w:rsidRPr="00AC07FA" w:rsidRDefault="00AC07FA" w:rsidP="00AC07FA">
      <w:pPr>
        <w:rPr>
          <w:szCs w:val="20"/>
        </w:rPr>
      </w:pPr>
      <w:proofErr w:type="spellStart"/>
      <w:r w:rsidRPr="00AC07FA">
        <w:rPr>
          <w:szCs w:val="20"/>
        </w:rPr>
        <w:t>Felizzola</w:t>
      </w:r>
      <w:proofErr w:type="spellEnd"/>
      <w:r w:rsidRPr="00AC07FA">
        <w:rPr>
          <w:szCs w:val="20"/>
        </w:rPr>
        <w:t xml:space="preserve"> (2012) apud </w:t>
      </w:r>
      <w:proofErr w:type="spellStart"/>
      <w:r w:rsidRPr="00AC07FA">
        <w:rPr>
          <w:szCs w:val="20"/>
        </w:rPr>
        <w:t>Ulanoff</w:t>
      </w:r>
      <w:proofErr w:type="spellEnd"/>
      <w:r w:rsidRPr="00AC07FA">
        <w:rPr>
          <w:szCs w:val="20"/>
        </w:rPr>
        <w:t xml:space="preserve"> (2012) argumenta que nas novas inovações no seu design Metro, o sistema é bastante diferente dos outros sistemas disponíveis, que pode ser definido como uma linguagem de design única. O sistema é utilizado por vários fabricantes com destaque a Nokia(o setor de </w:t>
      </w:r>
      <w:proofErr w:type="spellStart"/>
      <w:r w:rsidRPr="00AC07FA">
        <w:rPr>
          <w:szCs w:val="20"/>
        </w:rPr>
        <w:t>mobile</w:t>
      </w:r>
      <w:proofErr w:type="spellEnd"/>
      <w:r w:rsidRPr="00AC07FA">
        <w:rPr>
          <w:szCs w:val="20"/>
        </w:rPr>
        <w:t xml:space="preserve"> foi comprada pela Microsoft), Samsung e HTC.</w:t>
      </w:r>
    </w:p>
    <w:p w:rsidR="00AC07FA" w:rsidRPr="00AC07FA" w:rsidRDefault="00AC07FA" w:rsidP="00AC07FA">
      <w:pPr>
        <w:pStyle w:val="Ttulo3"/>
      </w:pPr>
      <w:bookmarkStart w:id="301" w:name="_Toc417812809"/>
      <w:proofErr w:type="spellStart"/>
      <w:r w:rsidRPr="00AC07FA">
        <w:t>Android</w:t>
      </w:r>
      <w:bookmarkEnd w:id="301"/>
      <w:proofErr w:type="spellEnd"/>
    </w:p>
    <w:p w:rsidR="00AC07FA" w:rsidRPr="00AC07FA" w:rsidRDefault="00AC07FA" w:rsidP="00AC07FA">
      <w:pPr>
        <w:rPr>
          <w:szCs w:val="20"/>
        </w:rPr>
      </w:pPr>
      <w:proofErr w:type="spellStart"/>
      <w:r w:rsidRPr="00AC07FA">
        <w:rPr>
          <w:szCs w:val="20"/>
        </w:rPr>
        <w:t>Android</w:t>
      </w:r>
      <w:proofErr w:type="spellEnd"/>
      <w:r w:rsidRPr="00AC07FA">
        <w:rPr>
          <w:szCs w:val="20"/>
        </w:rPr>
        <w:t xml:space="preserve"> é um sistema de código aberto, feita para dispositivos moveis. O sistema surgiu </w:t>
      </w:r>
      <w:r w:rsidR="004E33F7" w:rsidRPr="00AC07FA">
        <w:rPr>
          <w:szCs w:val="20"/>
        </w:rPr>
        <w:t>pel</w:t>
      </w:r>
      <w:r w:rsidR="004E33F7">
        <w:rPr>
          <w:szCs w:val="20"/>
        </w:rPr>
        <w:t>a</w:t>
      </w:r>
      <w:r w:rsidR="004E33F7" w:rsidRPr="00AC07FA">
        <w:rPr>
          <w:szCs w:val="20"/>
        </w:rPr>
        <w:t xml:space="preserve"> </w:t>
      </w:r>
      <w:proofErr w:type="spellStart"/>
      <w:r w:rsidR="004E33F7" w:rsidRPr="00AC07FA">
        <w:rPr>
          <w:szCs w:val="20"/>
        </w:rPr>
        <w:t>Open</w:t>
      </w:r>
      <w:r w:rsidRPr="00AC07FA">
        <w:rPr>
          <w:szCs w:val="20"/>
        </w:rPr>
        <w:t>Handset</w:t>
      </w:r>
      <w:proofErr w:type="spellEnd"/>
      <w:r w:rsidRPr="00AC07FA">
        <w:rPr>
          <w:szCs w:val="20"/>
        </w:rPr>
        <w:t>, com suporte feito pelo Google, com o objetivo de acelerar inovações das tecnologias moveis.</w:t>
      </w:r>
    </w:p>
    <w:p w:rsidR="003A7C4E" w:rsidRDefault="00AC07FA" w:rsidP="00AC07FA">
      <w:pPr>
        <w:rPr>
          <w:szCs w:val="20"/>
        </w:rPr>
      </w:pPr>
      <w:r w:rsidRPr="00AC07FA">
        <w:rPr>
          <w:szCs w:val="20"/>
        </w:rPr>
        <w:t xml:space="preserve">Segundo </w:t>
      </w:r>
      <w:proofErr w:type="spellStart"/>
      <w:r w:rsidR="004E33F7" w:rsidRPr="00AC07FA">
        <w:rPr>
          <w:szCs w:val="20"/>
        </w:rPr>
        <w:t>Felizzola</w:t>
      </w:r>
      <w:proofErr w:type="spellEnd"/>
      <w:r w:rsidR="004E33F7" w:rsidRPr="00AC07FA">
        <w:rPr>
          <w:szCs w:val="20"/>
        </w:rPr>
        <w:t xml:space="preserve"> (</w:t>
      </w:r>
      <w:r w:rsidRPr="00AC07FA">
        <w:rPr>
          <w:szCs w:val="20"/>
        </w:rPr>
        <w:t xml:space="preserve">2012) apud </w:t>
      </w:r>
      <w:proofErr w:type="spellStart"/>
      <w:r w:rsidRPr="00AC07FA">
        <w:rPr>
          <w:szCs w:val="20"/>
        </w:rPr>
        <w:t>Gargenta</w:t>
      </w:r>
      <w:proofErr w:type="spellEnd"/>
      <w:r w:rsidRPr="00AC07FA">
        <w:rPr>
          <w:szCs w:val="20"/>
        </w:rPr>
        <w:t xml:space="preserve"> (2011), o </w:t>
      </w:r>
      <w:proofErr w:type="spellStart"/>
      <w:r w:rsidRPr="00AC07FA">
        <w:rPr>
          <w:szCs w:val="20"/>
        </w:rPr>
        <w:t>Android</w:t>
      </w:r>
      <w:proofErr w:type="spellEnd"/>
      <w:r w:rsidRPr="00AC07FA">
        <w:rPr>
          <w:szCs w:val="20"/>
        </w:rPr>
        <w:t xml:space="preserve"> vem revolucionando a área de sistemas moveis. Agora temos uma plataforma que separa o hardware do software que esta rodando no aparelho, permitindo que uma </w:t>
      </w:r>
      <w:r w:rsidRPr="00AC07FA">
        <w:rPr>
          <w:szCs w:val="20"/>
        </w:rPr>
        <w:lastRenderedPageBreak/>
        <w:t>quantidade muito maior de aparelhos executem os mesmos aplicativos, criando uma maior portabilidade de aplicativos nos aparelhos.</w:t>
      </w:r>
    </w:p>
    <w:p w:rsidR="00AC07FA" w:rsidRPr="00AC07FA" w:rsidRDefault="00AC07FA" w:rsidP="00AC07FA">
      <w:pPr>
        <w:pStyle w:val="Ttulo2"/>
      </w:pPr>
      <w:bookmarkStart w:id="302" w:name="_Toc417812810"/>
      <w:r>
        <w:t xml:space="preserve">Plataforma </w:t>
      </w:r>
      <w:proofErr w:type="spellStart"/>
      <w:r>
        <w:t>Android</w:t>
      </w:r>
      <w:bookmarkEnd w:id="302"/>
      <w:proofErr w:type="spellEnd"/>
    </w:p>
    <w:p w:rsidR="00365D37" w:rsidRPr="00AC07FA" w:rsidRDefault="00365D37" w:rsidP="00365D37">
      <w:pPr>
        <w:rPr>
          <w:szCs w:val="20"/>
        </w:rPr>
      </w:pPr>
      <w:r>
        <w:rPr>
          <w:szCs w:val="20"/>
        </w:rPr>
        <w:t xml:space="preserve">A plataforma </w:t>
      </w:r>
      <w:proofErr w:type="spellStart"/>
      <w:r>
        <w:rPr>
          <w:szCs w:val="20"/>
        </w:rPr>
        <w:t>Android</w:t>
      </w:r>
      <w:proofErr w:type="spellEnd"/>
      <w:r>
        <w:rPr>
          <w:szCs w:val="20"/>
        </w:rPr>
        <w:t xml:space="preserve"> foi escolhida entre os outros sistemas para a implementação, esse capitulo ira tratar sobre alguns dados da plataforma.</w:t>
      </w:r>
    </w:p>
    <w:p w:rsidR="00365D37" w:rsidRDefault="00365D37" w:rsidP="00365D37">
      <w:pPr>
        <w:rPr>
          <w:szCs w:val="20"/>
        </w:rPr>
      </w:pPr>
      <w:r w:rsidRPr="00AC07FA">
        <w:rPr>
          <w:szCs w:val="20"/>
        </w:rPr>
        <w:t xml:space="preserve">Vamos </w:t>
      </w:r>
      <w:r>
        <w:rPr>
          <w:szCs w:val="20"/>
        </w:rPr>
        <w:t>descrev</w:t>
      </w:r>
      <w:r w:rsidRPr="00AC07FA">
        <w:rPr>
          <w:szCs w:val="20"/>
        </w:rPr>
        <w:t>e</w:t>
      </w:r>
      <w:r>
        <w:rPr>
          <w:szCs w:val="20"/>
        </w:rPr>
        <w:t>r</w:t>
      </w:r>
      <w:r w:rsidRPr="00AC07FA">
        <w:rPr>
          <w:szCs w:val="20"/>
        </w:rPr>
        <w:t xml:space="preserve"> algumas informações relacionadas a história, e o crescimento do software nos </w:t>
      </w:r>
      <w:proofErr w:type="spellStart"/>
      <w:r w:rsidRPr="00AC07FA">
        <w:rPr>
          <w:szCs w:val="20"/>
        </w:rPr>
        <w:t>mobiles</w:t>
      </w:r>
      <w:proofErr w:type="spellEnd"/>
      <w:r w:rsidRPr="00AC07FA">
        <w:rPr>
          <w:szCs w:val="20"/>
        </w:rPr>
        <w:t xml:space="preserve"> atualmente. Após esse tema, teremos uma descrição </w:t>
      </w:r>
      <w:r>
        <w:rPr>
          <w:szCs w:val="20"/>
        </w:rPr>
        <w:t>exemplificada</w:t>
      </w:r>
      <w:r w:rsidRPr="00AC07FA">
        <w:rPr>
          <w:szCs w:val="20"/>
        </w:rPr>
        <w:t xml:space="preserve"> sobre a arquitetura, as características e funcionalidades.</w:t>
      </w:r>
    </w:p>
    <w:p w:rsidR="003A7C4E" w:rsidRDefault="00365D37" w:rsidP="00365D37">
      <w:pPr>
        <w:pStyle w:val="Ttulo3"/>
      </w:pPr>
      <w:bookmarkStart w:id="303" w:name="_Toc417812811"/>
      <w:r>
        <w:t xml:space="preserve">Historia do </w:t>
      </w:r>
      <w:proofErr w:type="spellStart"/>
      <w:r>
        <w:t>Android</w:t>
      </w:r>
      <w:bookmarkEnd w:id="303"/>
      <w:proofErr w:type="spellEnd"/>
    </w:p>
    <w:p w:rsidR="00AC07FA" w:rsidRPr="00AC07FA" w:rsidRDefault="00AC07FA" w:rsidP="00AC07FA">
      <w:pPr>
        <w:rPr>
          <w:szCs w:val="20"/>
        </w:rPr>
      </w:pPr>
      <w:r w:rsidRPr="00AC07FA">
        <w:rPr>
          <w:szCs w:val="20"/>
        </w:rPr>
        <w:t xml:space="preserve">O </w:t>
      </w:r>
      <w:proofErr w:type="spellStart"/>
      <w:r w:rsidRPr="00AC07FA">
        <w:rPr>
          <w:szCs w:val="20"/>
        </w:rPr>
        <w:t>Android</w:t>
      </w:r>
      <w:proofErr w:type="spellEnd"/>
      <w:r w:rsidRPr="00AC07FA">
        <w:rPr>
          <w:szCs w:val="20"/>
        </w:rPr>
        <w:t xml:space="preserve"> é um sistema operacional para dispositivos móveis do Google, onde cada vez mais se torna líder absoluta no mercado mundial.</w:t>
      </w:r>
    </w:p>
    <w:p w:rsidR="00AC07FA" w:rsidRPr="00AC07FA" w:rsidRDefault="00AC07FA" w:rsidP="00AC07FA">
      <w:pPr>
        <w:rPr>
          <w:szCs w:val="20"/>
        </w:rPr>
      </w:pPr>
      <w:r>
        <w:rPr>
          <w:szCs w:val="20"/>
        </w:rPr>
        <w:t>Conforme Dana (2012), t</w:t>
      </w:r>
      <w:r w:rsidRPr="00AC07FA">
        <w:rPr>
          <w:szCs w:val="20"/>
        </w:rPr>
        <w:t xml:space="preserve">udo começou em outubro de 2003, quando foi fundada a </w:t>
      </w:r>
      <w:proofErr w:type="spellStart"/>
      <w:r w:rsidRPr="00AC07FA">
        <w:rPr>
          <w:szCs w:val="20"/>
        </w:rPr>
        <w:t>Android</w:t>
      </w:r>
      <w:proofErr w:type="spellEnd"/>
      <w:r w:rsidRPr="00AC07FA">
        <w:rPr>
          <w:szCs w:val="20"/>
        </w:rPr>
        <w:t xml:space="preserve">, Inc. o feito ocorreu na cidade de Pablo Alto no estado da Califórnia, criado por Andy Rubin, </w:t>
      </w:r>
      <w:proofErr w:type="spellStart"/>
      <w:r w:rsidRPr="00AC07FA">
        <w:rPr>
          <w:szCs w:val="20"/>
        </w:rPr>
        <w:t>Rich</w:t>
      </w:r>
      <w:proofErr w:type="spellEnd"/>
      <w:r w:rsidRPr="00AC07FA">
        <w:rPr>
          <w:szCs w:val="20"/>
        </w:rPr>
        <w:t xml:space="preserve"> </w:t>
      </w:r>
      <w:proofErr w:type="spellStart"/>
      <w:r w:rsidRPr="00AC07FA">
        <w:rPr>
          <w:szCs w:val="20"/>
        </w:rPr>
        <w:t>Miner</w:t>
      </w:r>
      <w:proofErr w:type="spellEnd"/>
      <w:r w:rsidRPr="00AC07FA">
        <w:rPr>
          <w:szCs w:val="20"/>
        </w:rPr>
        <w:t xml:space="preserve">, Nick Sears e Chris White. No começo a empresa desenvolvia sistemas operacionais para celulares, porém todos os projetos eram secretos, quase dois anos depois, em agosto de 2005, a Google efetuou a compra da empresa </w:t>
      </w:r>
      <w:proofErr w:type="spellStart"/>
      <w:r w:rsidRPr="00AC07FA">
        <w:rPr>
          <w:szCs w:val="20"/>
        </w:rPr>
        <w:t>Android</w:t>
      </w:r>
      <w:proofErr w:type="spellEnd"/>
      <w:r w:rsidRPr="00AC07FA">
        <w:rPr>
          <w:szCs w:val="20"/>
        </w:rPr>
        <w:t>, Inc. assim era dado um dos primeiros passos para</w:t>
      </w:r>
      <w:r>
        <w:rPr>
          <w:szCs w:val="20"/>
        </w:rPr>
        <w:t xml:space="preserve"> o grande crescimento da marca.</w:t>
      </w:r>
    </w:p>
    <w:p w:rsidR="00AC07FA" w:rsidRDefault="00AC07FA" w:rsidP="00AC07FA">
      <w:pPr>
        <w:rPr>
          <w:szCs w:val="20"/>
        </w:rPr>
      </w:pPr>
      <w:r w:rsidRPr="00AC07FA">
        <w:rPr>
          <w:szCs w:val="20"/>
        </w:rPr>
        <w:t xml:space="preserve">Cinco anos depois, em outubro de 2008, chegou ao mercado o primeiro aparelho celular com o sistema operacional </w:t>
      </w:r>
      <w:proofErr w:type="spellStart"/>
      <w:r w:rsidRPr="00AC07FA">
        <w:rPr>
          <w:szCs w:val="20"/>
        </w:rPr>
        <w:t>Android</w:t>
      </w:r>
      <w:proofErr w:type="spellEnd"/>
      <w:r w:rsidRPr="00AC07FA">
        <w:rPr>
          <w:szCs w:val="20"/>
        </w:rPr>
        <w:t xml:space="preserve">, para a época demonstrava grandes inovações como, novas ferramentas para o usuário, necessidades de integrações com o </w:t>
      </w:r>
      <w:proofErr w:type="spellStart"/>
      <w:r w:rsidRPr="00AC07FA">
        <w:rPr>
          <w:szCs w:val="20"/>
        </w:rPr>
        <w:t>G-mail</w:t>
      </w:r>
      <w:proofErr w:type="spellEnd"/>
      <w:r w:rsidRPr="00AC07FA">
        <w:rPr>
          <w:szCs w:val="20"/>
        </w:rPr>
        <w:t xml:space="preserve"> e os downloads que começariam a ser feitos através da própria loja virtual, a </w:t>
      </w:r>
      <w:proofErr w:type="spellStart"/>
      <w:r w:rsidRPr="00AC07FA">
        <w:rPr>
          <w:szCs w:val="20"/>
        </w:rPr>
        <w:t>Android</w:t>
      </w:r>
      <w:proofErr w:type="spellEnd"/>
      <w:r w:rsidRPr="00AC07FA">
        <w:rPr>
          <w:szCs w:val="20"/>
        </w:rPr>
        <w:t xml:space="preserve"> </w:t>
      </w:r>
      <w:proofErr w:type="spellStart"/>
      <w:r w:rsidRPr="00AC07FA">
        <w:rPr>
          <w:szCs w:val="20"/>
        </w:rPr>
        <w:t>Market</w:t>
      </w:r>
      <w:proofErr w:type="spellEnd"/>
      <w:r w:rsidRPr="00AC07FA">
        <w:rPr>
          <w:szCs w:val="20"/>
        </w:rPr>
        <w:t>.</w:t>
      </w:r>
    </w:p>
    <w:p w:rsidR="00365D37" w:rsidRDefault="00365D37" w:rsidP="00AC07FA">
      <w:pPr>
        <w:rPr>
          <w:szCs w:val="20"/>
        </w:rPr>
      </w:pPr>
    </w:p>
    <w:p w:rsidR="00365D37" w:rsidRDefault="00365D37" w:rsidP="00AC07FA">
      <w:pPr>
        <w:rPr>
          <w:szCs w:val="20"/>
        </w:rPr>
      </w:pPr>
    </w:p>
    <w:p w:rsidR="00365D37" w:rsidRDefault="00365D37" w:rsidP="00AC07FA">
      <w:pPr>
        <w:rPr>
          <w:szCs w:val="20"/>
        </w:rPr>
      </w:pPr>
    </w:p>
    <w:p w:rsidR="00365D37" w:rsidRDefault="00365D37" w:rsidP="00AC07FA">
      <w:pPr>
        <w:rPr>
          <w:szCs w:val="20"/>
        </w:rPr>
      </w:pPr>
    </w:p>
    <w:p w:rsidR="00365D37" w:rsidRDefault="00365D37" w:rsidP="00AC07FA">
      <w:pPr>
        <w:rPr>
          <w:szCs w:val="20"/>
        </w:rPr>
      </w:pPr>
    </w:p>
    <w:p w:rsidR="007C3CCF" w:rsidRDefault="007C3CCF" w:rsidP="007C3CCF">
      <w:pPr>
        <w:pStyle w:val="Legenda"/>
      </w:pPr>
      <w:bookmarkStart w:id="304" w:name="_Toc417755045"/>
      <w:r w:rsidRPr="00832D4C">
        <w:rPr>
          <w:sz w:val="22"/>
        </w:rPr>
        <w:lastRenderedPageBreak/>
        <w:t xml:space="preserve">Figura </w:t>
      </w:r>
      <w:r w:rsidR="00A537AB" w:rsidRPr="00832D4C">
        <w:rPr>
          <w:sz w:val="22"/>
        </w:rPr>
        <w:fldChar w:fldCharType="begin"/>
      </w:r>
      <w:r w:rsidRPr="00832D4C">
        <w:rPr>
          <w:sz w:val="22"/>
        </w:rPr>
        <w:instrText xml:space="preserve"> SEQ Figura \* ARABIC </w:instrText>
      </w:r>
      <w:r w:rsidR="00A537AB" w:rsidRPr="00832D4C">
        <w:rPr>
          <w:sz w:val="22"/>
        </w:rPr>
        <w:fldChar w:fldCharType="separate"/>
      </w:r>
      <w:r>
        <w:rPr>
          <w:noProof/>
          <w:sz w:val="22"/>
        </w:rPr>
        <w:t>5</w:t>
      </w:r>
      <w:r w:rsidR="00A537AB" w:rsidRPr="00832D4C">
        <w:rPr>
          <w:noProof/>
          <w:sz w:val="22"/>
        </w:rPr>
        <w:fldChar w:fldCharType="end"/>
      </w:r>
      <w:r w:rsidRPr="00832D4C">
        <w:rPr>
          <w:sz w:val="22"/>
        </w:rPr>
        <w:t xml:space="preserve">: </w:t>
      </w:r>
      <w:r>
        <w:rPr>
          <w:sz w:val="22"/>
        </w:rPr>
        <w:t xml:space="preserve">O primeiro aparelho </w:t>
      </w:r>
      <w:proofErr w:type="spellStart"/>
      <w:r>
        <w:rPr>
          <w:sz w:val="22"/>
        </w:rPr>
        <w:t>Android</w:t>
      </w:r>
      <w:proofErr w:type="spellEnd"/>
      <w:r>
        <w:rPr>
          <w:sz w:val="22"/>
        </w:rPr>
        <w:t xml:space="preserve">, o </w:t>
      </w:r>
      <w:r w:rsidRPr="007C3CCF">
        <w:rPr>
          <w:sz w:val="22"/>
        </w:rPr>
        <w:t xml:space="preserve">HTC </w:t>
      </w:r>
      <w:proofErr w:type="spellStart"/>
      <w:r w:rsidRPr="007C3CCF">
        <w:rPr>
          <w:sz w:val="22"/>
        </w:rPr>
        <w:t>Dream</w:t>
      </w:r>
      <w:proofErr w:type="spellEnd"/>
      <w:r w:rsidRPr="007C3CCF">
        <w:rPr>
          <w:sz w:val="22"/>
        </w:rPr>
        <w:t xml:space="preserve"> G1</w:t>
      </w:r>
      <w:bookmarkEnd w:id="304"/>
    </w:p>
    <w:p w:rsidR="007C3CCF" w:rsidRDefault="007C3CCF" w:rsidP="007C3CCF">
      <w:pPr>
        <w:jc w:val="center"/>
        <w:rPr>
          <w:szCs w:val="20"/>
        </w:rPr>
      </w:pPr>
      <w:r w:rsidRPr="007D2516">
        <w:rPr>
          <w:rFonts w:cs="Arial"/>
          <w:noProof/>
          <w:szCs w:val="24"/>
          <w:lang w:eastAsia="pt-BR"/>
        </w:rPr>
        <w:drawing>
          <wp:inline distT="0" distB="0" distL="0" distR="0">
            <wp:extent cx="2733675" cy="2333625"/>
            <wp:effectExtent l="0" t="0" r="9525" b="9525"/>
            <wp:docPr id="2" name="Imagem 1" descr="http://hsto.org/storage2/5a6/0b0/ce4/5a60b0ce4290ffe74c3da46b87146a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to.org/storage2/5a6/0b0/ce4/5a60b0ce4290ffe74c3da46b87146a67.jpg"/>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088" t="7527" r="5660" b="4650"/>
                    <a:stretch/>
                  </pic:blipFill>
                  <pic:spPr bwMode="auto">
                    <a:xfrm>
                      <a:off x="0" y="0"/>
                      <a:ext cx="2735328" cy="233503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C3CCF" w:rsidRPr="007C3CCF" w:rsidRDefault="007C3CCF" w:rsidP="007C3CCF">
      <w:pPr>
        <w:rPr>
          <w:sz w:val="20"/>
          <w:szCs w:val="20"/>
        </w:rPr>
      </w:pPr>
      <w:r w:rsidRPr="00FE765E">
        <w:rPr>
          <w:sz w:val="20"/>
          <w:szCs w:val="20"/>
          <w:lang w:eastAsia="pt-BR"/>
        </w:rPr>
        <w:t>Fonte</w:t>
      </w:r>
      <w:r>
        <w:rPr>
          <w:sz w:val="20"/>
          <w:szCs w:val="20"/>
          <w:lang w:eastAsia="pt-BR"/>
        </w:rPr>
        <w:t xml:space="preserve">: </w:t>
      </w:r>
      <w:r w:rsidRPr="007C3CCF">
        <w:rPr>
          <w:sz w:val="20"/>
          <w:szCs w:val="20"/>
        </w:rPr>
        <w:t>http://hsto.org/storage2/5a6/0b0/ce4/5a60b0ce4290ffe74c3da46b87146a67.jpg</w:t>
      </w:r>
      <w:r>
        <w:rPr>
          <w:sz w:val="20"/>
          <w:szCs w:val="20"/>
        </w:rPr>
        <w:t xml:space="preserve"> (2015).</w:t>
      </w:r>
    </w:p>
    <w:p w:rsidR="007C3CCF" w:rsidRDefault="00AC07FA" w:rsidP="007C3CCF">
      <w:pPr>
        <w:rPr>
          <w:szCs w:val="20"/>
        </w:rPr>
      </w:pPr>
      <w:r w:rsidRPr="00AC07FA">
        <w:rPr>
          <w:szCs w:val="20"/>
        </w:rPr>
        <w:t xml:space="preserve">Não demorou muito para a Google começar a dar uma inovada em seu sistema operacional, em abril do ano seguinte foi lançado a versão 1.5 do </w:t>
      </w:r>
      <w:proofErr w:type="spellStart"/>
      <w:r w:rsidRPr="00AC07FA">
        <w:rPr>
          <w:szCs w:val="20"/>
        </w:rPr>
        <w:t>Android</w:t>
      </w:r>
      <w:proofErr w:type="spellEnd"/>
      <w:r w:rsidRPr="00AC07FA">
        <w:rPr>
          <w:szCs w:val="20"/>
        </w:rPr>
        <w:t xml:space="preserve">, com o nome de </w:t>
      </w:r>
      <w:proofErr w:type="spellStart"/>
      <w:r w:rsidRPr="00AC07FA">
        <w:rPr>
          <w:szCs w:val="20"/>
        </w:rPr>
        <w:t>Cupcake</w:t>
      </w:r>
      <w:proofErr w:type="spellEnd"/>
      <w:r w:rsidRPr="00AC07FA">
        <w:rPr>
          <w:szCs w:val="20"/>
        </w:rPr>
        <w:t xml:space="preserve">, novas funcionalidades foram implementadas, melhoria da câmera, GPS com menos erros de localização, teclado virtual e ainda contava com a visualização de vídeos no </w:t>
      </w:r>
      <w:proofErr w:type="spellStart"/>
      <w:r w:rsidRPr="00AC07FA">
        <w:rPr>
          <w:szCs w:val="20"/>
        </w:rPr>
        <w:t>YouTube</w:t>
      </w:r>
      <w:proofErr w:type="spellEnd"/>
      <w:r w:rsidRPr="00AC07FA">
        <w:rPr>
          <w:szCs w:val="20"/>
        </w:rPr>
        <w:t xml:space="preserve"> e comandos de copiar e colar.</w:t>
      </w:r>
    </w:p>
    <w:p w:rsidR="007C3CCF" w:rsidRDefault="007C3CCF" w:rsidP="007C3CCF">
      <w:pPr>
        <w:pStyle w:val="Legenda"/>
      </w:pPr>
      <w:bookmarkStart w:id="305" w:name="_Toc417755046"/>
      <w:r w:rsidRPr="00832D4C">
        <w:rPr>
          <w:sz w:val="22"/>
        </w:rPr>
        <w:t xml:space="preserve">Figura </w:t>
      </w:r>
      <w:r w:rsidR="00A537AB" w:rsidRPr="00832D4C">
        <w:rPr>
          <w:sz w:val="22"/>
        </w:rPr>
        <w:fldChar w:fldCharType="begin"/>
      </w:r>
      <w:r w:rsidRPr="00832D4C">
        <w:rPr>
          <w:sz w:val="22"/>
        </w:rPr>
        <w:instrText xml:space="preserve"> SEQ Figura \* ARABIC </w:instrText>
      </w:r>
      <w:r w:rsidR="00A537AB" w:rsidRPr="00832D4C">
        <w:rPr>
          <w:sz w:val="22"/>
        </w:rPr>
        <w:fldChar w:fldCharType="separate"/>
      </w:r>
      <w:r>
        <w:rPr>
          <w:noProof/>
          <w:sz w:val="22"/>
        </w:rPr>
        <w:t>6</w:t>
      </w:r>
      <w:r w:rsidR="00A537AB" w:rsidRPr="00832D4C">
        <w:rPr>
          <w:noProof/>
          <w:sz w:val="22"/>
        </w:rPr>
        <w:fldChar w:fldCharType="end"/>
      </w:r>
      <w:r w:rsidRPr="00832D4C">
        <w:rPr>
          <w:sz w:val="22"/>
        </w:rPr>
        <w:t xml:space="preserve">: </w:t>
      </w:r>
      <w:r>
        <w:rPr>
          <w:sz w:val="22"/>
        </w:rPr>
        <w:t xml:space="preserve">Versões do </w:t>
      </w:r>
      <w:proofErr w:type="spellStart"/>
      <w:r>
        <w:rPr>
          <w:sz w:val="22"/>
        </w:rPr>
        <w:t>Android</w:t>
      </w:r>
      <w:bookmarkEnd w:id="305"/>
      <w:proofErr w:type="spellEnd"/>
    </w:p>
    <w:p w:rsidR="007C3CCF" w:rsidRDefault="007C3CCF" w:rsidP="00AC07FA">
      <w:pPr>
        <w:rPr>
          <w:szCs w:val="20"/>
        </w:rPr>
      </w:pPr>
      <w:r w:rsidRPr="007D2516">
        <w:rPr>
          <w:rFonts w:cs="Arial"/>
          <w:noProof/>
          <w:szCs w:val="24"/>
          <w:lang w:eastAsia="pt-BR"/>
        </w:rPr>
        <w:drawing>
          <wp:inline distT="0" distB="0" distL="0" distR="0">
            <wp:extent cx="4902228" cy="3019425"/>
            <wp:effectExtent l="0" t="0" r="0" b="0"/>
            <wp:docPr id="3" name="Imagem 2" descr="http://www.techguru.com.br/wp-content/uploads/2014/12/Android-Versions-01-565x3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guru.com.br/wp-content/uploads/2014/12/Android-Versions-01-565x348.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08227" cy="3023120"/>
                    </a:xfrm>
                    <a:prstGeom prst="rect">
                      <a:avLst/>
                    </a:prstGeom>
                    <a:noFill/>
                    <a:ln>
                      <a:noFill/>
                    </a:ln>
                  </pic:spPr>
                </pic:pic>
              </a:graphicData>
            </a:graphic>
          </wp:inline>
        </w:drawing>
      </w:r>
    </w:p>
    <w:p w:rsidR="007C3CCF" w:rsidRDefault="007C3CCF" w:rsidP="00AC07FA">
      <w:pPr>
        <w:rPr>
          <w:szCs w:val="20"/>
        </w:rPr>
      </w:pPr>
      <w:r w:rsidRPr="00FE765E">
        <w:rPr>
          <w:sz w:val="20"/>
          <w:szCs w:val="20"/>
          <w:lang w:eastAsia="pt-BR"/>
        </w:rPr>
        <w:t>Fonte</w:t>
      </w:r>
      <w:r>
        <w:rPr>
          <w:sz w:val="20"/>
          <w:szCs w:val="20"/>
          <w:lang w:eastAsia="pt-BR"/>
        </w:rPr>
        <w:t xml:space="preserve">: </w:t>
      </w:r>
      <w:r w:rsidRPr="007C3CCF">
        <w:rPr>
          <w:sz w:val="20"/>
          <w:szCs w:val="20"/>
        </w:rPr>
        <w:t>http://www.techguru.com.br/wp-content/uploads/2014/12/Android-Versions-01-565x348.jpg</w:t>
      </w:r>
      <w:r>
        <w:rPr>
          <w:sz w:val="20"/>
          <w:szCs w:val="20"/>
        </w:rPr>
        <w:t xml:space="preserve"> (2015).</w:t>
      </w:r>
    </w:p>
    <w:p w:rsidR="007C3CCF" w:rsidRDefault="007C3CCF" w:rsidP="00AC07FA">
      <w:pPr>
        <w:rPr>
          <w:szCs w:val="20"/>
        </w:rPr>
      </w:pPr>
      <w:r w:rsidRPr="007C3CCF">
        <w:rPr>
          <w:szCs w:val="20"/>
        </w:rPr>
        <w:lastRenderedPageBreak/>
        <w:t xml:space="preserve">Essa </w:t>
      </w:r>
      <w:proofErr w:type="spellStart"/>
      <w:r w:rsidRPr="007C3CCF">
        <w:rPr>
          <w:szCs w:val="20"/>
        </w:rPr>
        <w:t>técnologia</w:t>
      </w:r>
      <w:proofErr w:type="spellEnd"/>
      <w:r w:rsidRPr="007C3CCF">
        <w:rPr>
          <w:szCs w:val="20"/>
        </w:rPr>
        <w:t xml:space="preserve"> foi </w:t>
      </w:r>
      <w:r w:rsidR="0054073C" w:rsidRPr="007C3CCF">
        <w:rPr>
          <w:szCs w:val="20"/>
        </w:rPr>
        <w:t>à</w:t>
      </w:r>
      <w:r w:rsidRPr="007C3CCF">
        <w:rPr>
          <w:szCs w:val="20"/>
        </w:rPr>
        <w:t xml:space="preserve"> base das muitas derivações do </w:t>
      </w:r>
      <w:proofErr w:type="spellStart"/>
      <w:r w:rsidRPr="007C3CCF">
        <w:rPr>
          <w:szCs w:val="20"/>
        </w:rPr>
        <w:t>Android</w:t>
      </w:r>
      <w:proofErr w:type="spellEnd"/>
      <w:r w:rsidRPr="007C3CCF">
        <w:rPr>
          <w:szCs w:val="20"/>
        </w:rPr>
        <w:t xml:space="preserve"> até os tempos atuais, hoje a última versão criada pela Google foi a </w:t>
      </w:r>
      <w:proofErr w:type="spellStart"/>
      <w:r w:rsidRPr="007C3CCF">
        <w:rPr>
          <w:szCs w:val="20"/>
        </w:rPr>
        <w:t>Lollipop</w:t>
      </w:r>
      <w:proofErr w:type="spellEnd"/>
      <w:r w:rsidRPr="007C3CCF">
        <w:rPr>
          <w:szCs w:val="20"/>
        </w:rPr>
        <w:t xml:space="preserve">, onde agregado a um bom processador, o </w:t>
      </w:r>
      <w:proofErr w:type="spellStart"/>
      <w:r w:rsidRPr="007C3CCF">
        <w:rPr>
          <w:szCs w:val="20"/>
        </w:rPr>
        <w:t>usário</w:t>
      </w:r>
      <w:proofErr w:type="spellEnd"/>
      <w:r w:rsidRPr="007C3CCF">
        <w:rPr>
          <w:szCs w:val="20"/>
        </w:rPr>
        <w:t xml:space="preserve"> pode contar com </w:t>
      </w:r>
      <w:proofErr w:type="spellStart"/>
      <w:r w:rsidRPr="007C3CCF">
        <w:rPr>
          <w:szCs w:val="20"/>
        </w:rPr>
        <w:t>respotas</w:t>
      </w:r>
      <w:proofErr w:type="spellEnd"/>
      <w:r w:rsidRPr="007C3CCF">
        <w:rPr>
          <w:szCs w:val="20"/>
        </w:rPr>
        <w:t xml:space="preserve"> em tempo real além de seu design inovador.</w:t>
      </w:r>
    </w:p>
    <w:p w:rsidR="0013619B" w:rsidRDefault="0013619B" w:rsidP="0013619B">
      <w:pPr>
        <w:pStyle w:val="Ttulo3"/>
      </w:pPr>
      <w:bookmarkStart w:id="306" w:name="_Toc417812812"/>
      <w:r>
        <w:t xml:space="preserve">Arquitetura do </w:t>
      </w:r>
      <w:proofErr w:type="spellStart"/>
      <w:r>
        <w:t>Android</w:t>
      </w:r>
      <w:bookmarkEnd w:id="306"/>
      <w:proofErr w:type="spellEnd"/>
    </w:p>
    <w:p w:rsidR="007C3CCF" w:rsidRDefault="00231CC0" w:rsidP="00AC07FA">
      <w:pPr>
        <w:rPr>
          <w:szCs w:val="20"/>
        </w:rPr>
      </w:pPr>
      <w:r>
        <w:rPr>
          <w:szCs w:val="20"/>
        </w:rPr>
        <w:t xml:space="preserve">Conforme </w:t>
      </w:r>
      <w:proofErr w:type="spellStart"/>
      <w:r>
        <w:rPr>
          <w:szCs w:val="20"/>
        </w:rPr>
        <w:t>Lecheta</w:t>
      </w:r>
      <w:proofErr w:type="spellEnd"/>
      <w:r>
        <w:rPr>
          <w:szCs w:val="20"/>
        </w:rPr>
        <w:t xml:space="preserve"> (2010), a</w:t>
      </w:r>
      <w:r w:rsidR="0013619B" w:rsidRPr="0013619B">
        <w:rPr>
          <w:szCs w:val="20"/>
        </w:rPr>
        <w:t xml:space="preserve"> arquitetura do sistema operacional </w:t>
      </w:r>
      <w:proofErr w:type="spellStart"/>
      <w:r w:rsidR="0013619B" w:rsidRPr="0013619B">
        <w:rPr>
          <w:szCs w:val="20"/>
        </w:rPr>
        <w:t>Android</w:t>
      </w:r>
      <w:proofErr w:type="spellEnd"/>
      <w:r w:rsidR="0013619B" w:rsidRPr="0013619B">
        <w:rPr>
          <w:szCs w:val="20"/>
        </w:rPr>
        <w:t xml:space="preserve"> nada mais é do que vários programas </w:t>
      </w:r>
      <w:proofErr w:type="spellStart"/>
      <w:r w:rsidR="0013619B" w:rsidRPr="0013619B">
        <w:rPr>
          <w:szCs w:val="20"/>
        </w:rPr>
        <w:t>aclopados</w:t>
      </w:r>
      <w:proofErr w:type="spellEnd"/>
      <w:r w:rsidR="0013619B" w:rsidRPr="0013619B">
        <w:rPr>
          <w:szCs w:val="20"/>
        </w:rPr>
        <w:t xml:space="preserve"> em diversas camadas de estruturas. Essas camadas são divididas em três níveis como na figura abaixo:</w:t>
      </w:r>
    </w:p>
    <w:p w:rsidR="0013619B" w:rsidRDefault="0013619B" w:rsidP="0013619B">
      <w:pPr>
        <w:pStyle w:val="Legenda"/>
      </w:pPr>
      <w:bookmarkStart w:id="307" w:name="_Toc417755047"/>
      <w:r w:rsidRPr="00832D4C">
        <w:rPr>
          <w:sz w:val="22"/>
        </w:rPr>
        <w:t xml:space="preserve">Figura </w:t>
      </w:r>
      <w:r w:rsidR="00A537AB" w:rsidRPr="00832D4C">
        <w:rPr>
          <w:sz w:val="22"/>
        </w:rPr>
        <w:fldChar w:fldCharType="begin"/>
      </w:r>
      <w:r w:rsidRPr="00832D4C">
        <w:rPr>
          <w:sz w:val="22"/>
        </w:rPr>
        <w:instrText xml:space="preserve"> SEQ Figura \* ARABIC </w:instrText>
      </w:r>
      <w:r w:rsidR="00A537AB" w:rsidRPr="00832D4C">
        <w:rPr>
          <w:sz w:val="22"/>
        </w:rPr>
        <w:fldChar w:fldCharType="separate"/>
      </w:r>
      <w:r>
        <w:rPr>
          <w:noProof/>
          <w:sz w:val="22"/>
        </w:rPr>
        <w:t>7</w:t>
      </w:r>
      <w:r w:rsidR="00A537AB" w:rsidRPr="00832D4C">
        <w:rPr>
          <w:noProof/>
          <w:sz w:val="22"/>
        </w:rPr>
        <w:fldChar w:fldCharType="end"/>
      </w:r>
      <w:r w:rsidRPr="00832D4C">
        <w:rPr>
          <w:sz w:val="22"/>
        </w:rPr>
        <w:t xml:space="preserve">: </w:t>
      </w:r>
      <w:r>
        <w:rPr>
          <w:sz w:val="22"/>
        </w:rPr>
        <w:t xml:space="preserve">Os três níveis das camadas da arquitetura do </w:t>
      </w:r>
      <w:proofErr w:type="spellStart"/>
      <w:r>
        <w:rPr>
          <w:sz w:val="22"/>
        </w:rPr>
        <w:t>Android</w:t>
      </w:r>
      <w:bookmarkEnd w:id="307"/>
      <w:proofErr w:type="spellEnd"/>
    </w:p>
    <w:p w:rsidR="0013619B" w:rsidRDefault="0013619B" w:rsidP="0013619B">
      <w:pPr>
        <w:jc w:val="left"/>
        <w:rPr>
          <w:szCs w:val="20"/>
        </w:rPr>
      </w:pPr>
      <w:r>
        <w:rPr>
          <w:noProof/>
          <w:szCs w:val="20"/>
          <w:lang w:eastAsia="pt-BR"/>
        </w:rPr>
        <w:drawing>
          <wp:inline distT="0" distB="0" distL="0" distR="0">
            <wp:extent cx="4647061" cy="4419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rquitetura.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8139" cy="4420625"/>
                    </a:xfrm>
                    <a:prstGeom prst="rect">
                      <a:avLst/>
                    </a:prstGeom>
                  </pic:spPr>
                </pic:pic>
              </a:graphicData>
            </a:graphic>
          </wp:inline>
        </w:drawing>
      </w:r>
    </w:p>
    <w:p w:rsidR="0013619B" w:rsidRDefault="0013619B" w:rsidP="0013619B">
      <w:pPr>
        <w:jc w:val="left"/>
        <w:rPr>
          <w:szCs w:val="20"/>
        </w:rPr>
      </w:pPr>
      <w:r w:rsidRPr="00FE765E">
        <w:rPr>
          <w:sz w:val="20"/>
          <w:szCs w:val="20"/>
          <w:lang w:eastAsia="pt-BR"/>
        </w:rPr>
        <w:t>Fonte</w:t>
      </w:r>
      <w:r>
        <w:rPr>
          <w:sz w:val="20"/>
          <w:szCs w:val="20"/>
          <w:lang w:eastAsia="pt-BR"/>
        </w:rPr>
        <w:t xml:space="preserve">: </w:t>
      </w:r>
      <w:r>
        <w:rPr>
          <w:sz w:val="20"/>
          <w:szCs w:val="20"/>
        </w:rPr>
        <w:t>AUTOR (2015).</w:t>
      </w:r>
    </w:p>
    <w:p w:rsidR="00E04178" w:rsidRPr="00E04178" w:rsidRDefault="00E04178" w:rsidP="00E04178">
      <w:pPr>
        <w:pStyle w:val="Ttulo4"/>
      </w:pPr>
      <w:r>
        <w:t>Nível Zero</w:t>
      </w:r>
    </w:p>
    <w:p w:rsidR="00E04178" w:rsidRPr="00E04178" w:rsidRDefault="00E04178" w:rsidP="00E04178">
      <w:pPr>
        <w:jc w:val="left"/>
        <w:rPr>
          <w:szCs w:val="20"/>
        </w:rPr>
      </w:pPr>
      <w:r w:rsidRPr="00E04178">
        <w:rPr>
          <w:szCs w:val="20"/>
        </w:rPr>
        <w:t>No nível ZERO denominado como (“</w:t>
      </w:r>
      <w:proofErr w:type="spellStart"/>
      <w:r w:rsidRPr="00E04178">
        <w:rPr>
          <w:szCs w:val="20"/>
        </w:rPr>
        <w:t>Assembly</w:t>
      </w:r>
      <w:proofErr w:type="spellEnd"/>
      <w:r w:rsidRPr="00E04178">
        <w:rPr>
          <w:szCs w:val="20"/>
        </w:rPr>
        <w:t xml:space="preserve">”), o </w:t>
      </w:r>
      <w:proofErr w:type="spellStart"/>
      <w:r w:rsidRPr="00E04178">
        <w:rPr>
          <w:szCs w:val="20"/>
        </w:rPr>
        <w:t>Kernel</w:t>
      </w:r>
      <w:proofErr w:type="spellEnd"/>
      <w:r w:rsidRPr="00E04178">
        <w:rPr>
          <w:szCs w:val="20"/>
        </w:rPr>
        <w:t xml:space="preserve"> do Linux utilizou uma versão 2.6 do sistema operacional Linux, nele é encontrado as linguagens de baixo nível, como o gerenciamento de memória, configurações de segurança e </w:t>
      </w:r>
      <w:r w:rsidRPr="00E04178">
        <w:rPr>
          <w:szCs w:val="20"/>
        </w:rPr>
        <w:lastRenderedPageBreak/>
        <w:t xml:space="preserve">vários padrões de </w:t>
      </w:r>
      <w:proofErr w:type="spellStart"/>
      <w:r w:rsidRPr="00E04178">
        <w:rPr>
          <w:szCs w:val="20"/>
        </w:rPr>
        <w:t>drivers</w:t>
      </w:r>
      <w:proofErr w:type="spellEnd"/>
      <w:r w:rsidRPr="00E04178">
        <w:rPr>
          <w:szCs w:val="20"/>
        </w:rPr>
        <w:t xml:space="preserve"> de hardware para que se possa ser feito a leitura do software no hardware embutido.</w:t>
      </w:r>
    </w:p>
    <w:p w:rsidR="00E04178" w:rsidRPr="00E04178" w:rsidRDefault="00E04178" w:rsidP="00E04178">
      <w:pPr>
        <w:pStyle w:val="Ttulo4"/>
      </w:pPr>
      <w:r w:rsidRPr="00E04178">
        <w:t xml:space="preserve">Nível Um: </w:t>
      </w:r>
    </w:p>
    <w:p w:rsidR="00E04178" w:rsidRPr="00E04178" w:rsidRDefault="00E04178" w:rsidP="00E04178">
      <w:pPr>
        <w:jc w:val="left"/>
        <w:rPr>
          <w:szCs w:val="20"/>
        </w:rPr>
      </w:pPr>
      <w:r w:rsidRPr="00E04178">
        <w:rPr>
          <w:szCs w:val="20"/>
        </w:rPr>
        <w:t xml:space="preserve">O nível um da estrutura da camada é reconhecido como a leitura das bibliotecas e o </w:t>
      </w:r>
      <w:proofErr w:type="spellStart"/>
      <w:r w:rsidRPr="00E04178">
        <w:rPr>
          <w:szCs w:val="20"/>
        </w:rPr>
        <w:t>Runtime</w:t>
      </w:r>
      <w:proofErr w:type="spellEnd"/>
      <w:r w:rsidRPr="00E04178">
        <w:rPr>
          <w:szCs w:val="20"/>
        </w:rPr>
        <w:t xml:space="preserve"> do </w:t>
      </w:r>
      <w:proofErr w:type="spellStart"/>
      <w:r w:rsidRPr="00E04178">
        <w:rPr>
          <w:szCs w:val="20"/>
        </w:rPr>
        <w:t>Android</w:t>
      </w:r>
      <w:proofErr w:type="spellEnd"/>
      <w:r w:rsidRPr="00E04178">
        <w:rPr>
          <w:szCs w:val="20"/>
        </w:rPr>
        <w:t xml:space="preserve"> “tempo de execução”, a camada de biblioteca utiliza a linguagem “C e C++” para os seus componentes do sistema que são expostas para os desenvolvedores </w:t>
      </w:r>
      <w:proofErr w:type="spellStart"/>
      <w:r w:rsidRPr="00E04178">
        <w:rPr>
          <w:szCs w:val="20"/>
        </w:rPr>
        <w:t>Android</w:t>
      </w:r>
      <w:proofErr w:type="spellEnd"/>
      <w:r w:rsidRPr="00E04178">
        <w:rPr>
          <w:szCs w:val="20"/>
        </w:rPr>
        <w:t>.</w:t>
      </w:r>
    </w:p>
    <w:p w:rsidR="00E04178" w:rsidRPr="00E04178" w:rsidRDefault="00E04178" w:rsidP="00E04178">
      <w:pPr>
        <w:jc w:val="left"/>
        <w:rPr>
          <w:szCs w:val="20"/>
        </w:rPr>
      </w:pPr>
      <w:r w:rsidRPr="00E04178">
        <w:rPr>
          <w:szCs w:val="20"/>
        </w:rPr>
        <w:t xml:space="preserve">A camada </w:t>
      </w:r>
      <w:proofErr w:type="spellStart"/>
      <w:r w:rsidRPr="00E04178">
        <w:rPr>
          <w:szCs w:val="20"/>
        </w:rPr>
        <w:t>Runtime</w:t>
      </w:r>
      <w:proofErr w:type="spellEnd"/>
      <w:r w:rsidRPr="00E04178">
        <w:rPr>
          <w:szCs w:val="20"/>
        </w:rPr>
        <w:t xml:space="preserve"> é o conjunto de bibliotecas do núcleo da linguagem Java, para serem desenvolvidas as aplicações em </w:t>
      </w:r>
      <w:proofErr w:type="spellStart"/>
      <w:r w:rsidRPr="00E04178">
        <w:rPr>
          <w:szCs w:val="20"/>
        </w:rPr>
        <w:t>Android</w:t>
      </w:r>
      <w:proofErr w:type="spellEnd"/>
      <w:r w:rsidRPr="00E04178">
        <w:rPr>
          <w:szCs w:val="20"/>
        </w:rPr>
        <w:t xml:space="preserve"> os programadores devem utilizar linguagens de programação tais como Java, </w:t>
      </w:r>
      <w:proofErr w:type="spellStart"/>
      <w:r w:rsidR="0054073C" w:rsidRPr="00E04178">
        <w:rPr>
          <w:szCs w:val="20"/>
        </w:rPr>
        <w:t>Javascript</w:t>
      </w:r>
      <w:proofErr w:type="spellEnd"/>
      <w:r w:rsidRPr="00E04178">
        <w:rPr>
          <w:szCs w:val="20"/>
        </w:rPr>
        <w:t xml:space="preserve"> e C#, e nesta camada encontra-se a Máquina Virtual </w:t>
      </w:r>
      <w:proofErr w:type="spellStart"/>
      <w:r w:rsidRPr="00E04178">
        <w:rPr>
          <w:szCs w:val="20"/>
        </w:rPr>
        <w:t>Dalvik</w:t>
      </w:r>
      <w:proofErr w:type="spellEnd"/>
      <w:r w:rsidRPr="00E04178">
        <w:rPr>
          <w:szCs w:val="20"/>
        </w:rPr>
        <w:t xml:space="preserve"> (DVM).</w:t>
      </w:r>
    </w:p>
    <w:p w:rsidR="00E04178" w:rsidRPr="00E04178" w:rsidRDefault="00E04178" w:rsidP="00E04178">
      <w:pPr>
        <w:pStyle w:val="Ttulo4"/>
      </w:pPr>
      <w:proofErr w:type="spellStart"/>
      <w:r w:rsidRPr="00E04178">
        <w:t>Nivel</w:t>
      </w:r>
      <w:proofErr w:type="spellEnd"/>
      <w:r w:rsidRPr="00E04178">
        <w:t xml:space="preserve"> Dois:</w:t>
      </w:r>
    </w:p>
    <w:p w:rsidR="00E04178" w:rsidRPr="00E04178" w:rsidRDefault="00E04178" w:rsidP="00E04178">
      <w:pPr>
        <w:jc w:val="left"/>
        <w:rPr>
          <w:szCs w:val="20"/>
        </w:rPr>
      </w:pPr>
      <w:r w:rsidRPr="00E04178">
        <w:rPr>
          <w:szCs w:val="20"/>
        </w:rPr>
        <w:t xml:space="preserve">No segundo nível é encontrada a camada do framework, que são os programas básicos do dispositivo </w:t>
      </w:r>
      <w:proofErr w:type="spellStart"/>
      <w:r w:rsidRPr="00E04178">
        <w:rPr>
          <w:szCs w:val="20"/>
        </w:rPr>
        <w:t>android</w:t>
      </w:r>
      <w:proofErr w:type="spellEnd"/>
      <w:r w:rsidRPr="00E04178">
        <w:rPr>
          <w:szCs w:val="20"/>
        </w:rPr>
        <w:t>. O acesso ao framework é total pelos desenvolvedores como se fosse um conjunto de ferramentas básicas para que se possa ser construído uma ferramenta mais apurada.</w:t>
      </w:r>
    </w:p>
    <w:p w:rsidR="00E04178" w:rsidRPr="00E04178" w:rsidRDefault="00E04178" w:rsidP="00E04178">
      <w:pPr>
        <w:pStyle w:val="Ttulo4"/>
      </w:pPr>
      <w:proofErr w:type="spellStart"/>
      <w:r w:rsidRPr="00E04178">
        <w:t>Nivel</w:t>
      </w:r>
      <w:proofErr w:type="spellEnd"/>
      <w:r w:rsidRPr="00E04178">
        <w:t xml:space="preserve"> Três: </w:t>
      </w:r>
    </w:p>
    <w:p w:rsidR="0013619B" w:rsidRDefault="00E04178" w:rsidP="00E04178">
      <w:pPr>
        <w:jc w:val="left"/>
        <w:rPr>
          <w:szCs w:val="20"/>
        </w:rPr>
      </w:pPr>
      <w:r w:rsidRPr="00E04178">
        <w:rPr>
          <w:szCs w:val="20"/>
        </w:rPr>
        <w:t xml:space="preserve">No terceiro nível é encontrada a camada de aplicação e as respectivas funções básicas do dispositivo </w:t>
      </w:r>
      <w:proofErr w:type="spellStart"/>
      <w:r w:rsidRPr="00E04178">
        <w:rPr>
          <w:szCs w:val="20"/>
        </w:rPr>
        <w:t>Android</w:t>
      </w:r>
      <w:proofErr w:type="spellEnd"/>
      <w:r w:rsidRPr="00E04178">
        <w:rPr>
          <w:szCs w:val="20"/>
        </w:rPr>
        <w:t>, esta é a camada de interação entre o usuário e o dispositivo, com a sua “interface amigável” disponibiliza várias funções como</w:t>
      </w:r>
      <w:r w:rsidR="0054073C" w:rsidRPr="00E04178">
        <w:rPr>
          <w:szCs w:val="20"/>
        </w:rPr>
        <w:t>, por exemplo,</w:t>
      </w:r>
      <w:r w:rsidRPr="00E04178">
        <w:rPr>
          <w:szCs w:val="20"/>
        </w:rPr>
        <w:t xml:space="preserve"> aplicativos tais como: gerenciadores de e-mail, calendários, mapas, contatos, etc.</w:t>
      </w:r>
    </w:p>
    <w:p w:rsidR="00231CC0" w:rsidRDefault="00231CC0" w:rsidP="00231CC0">
      <w:pPr>
        <w:pStyle w:val="Ttulo3"/>
        <w:rPr>
          <w:lang w:val="en-US"/>
        </w:rPr>
      </w:pPr>
      <w:bookmarkStart w:id="308" w:name="_Toc417812813"/>
      <w:proofErr w:type="spellStart"/>
      <w:r w:rsidRPr="00231CC0">
        <w:rPr>
          <w:lang w:val="en-US"/>
        </w:rPr>
        <w:t>Caracteristicas</w:t>
      </w:r>
      <w:proofErr w:type="spellEnd"/>
      <w:r w:rsidRPr="00231CC0">
        <w:rPr>
          <w:lang w:val="en-US"/>
        </w:rPr>
        <w:t xml:space="preserve"> do </w:t>
      </w:r>
      <w:proofErr w:type="spellStart"/>
      <w:r w:rsidRPr="00231CC0">
        <w:rPr>
          <w:lang w:val="en-US"/>
        </w:rPr>
        <w:t>S</w:t>
      </w:r>
      <w:r>
        <w:rPr>
          <w:lang w:val="en-US"/>
        </w:rPr>
        <w:t>istema</w:t>
      </w:r>
      <w:proofErr w:type="spellEnd"/>
      <w:r>
        <w:rPr>
          <w:lang w:val="en-US"/>
        </w:rPr>
        <w:t xml:space="preserve"> Android</w:t>
      </w:r>
      <w:bookmarkEnd w:id="308"/>
    </w:p>
    <w:p w:rsidR="00B32F9F" w:rsidRDefault="00231CC0" w:rsidP="00231CC0">
      <w:r w:rsidRPr="00231CC0">
        <w:t xml:space="preserve">Atualmente existem cerca de </w:t>
      </w:r>
      <w:r w:rsidR="0054073C" w:rsidRPr="00231CC0">
        <w:t>três</w:t>
      </w:r>
      <w:r w:rsidRPr="00231CC0">
        <w:t xml:space="preserve"> bilhões de usuários utilizando dispositivos móveis espalhados pelo mundo. Para que se possa ser desenvolvido alguma aplicação em </w:t>
      </w:r>
      <w:proofErr w:type="spellStart"/>
      <w:r w:rsidRPr="00231CC0">
        <w:t>Android</w:t>
      </w:r>
      <w:proofErr w:type="spellEnd"/>
      <w:r w:rsidRPr="00231CC0">
        <w:t xml:space="preserve">, o desenvolvedor primeiramente deve ter o conhecimento básico de compreender a sua </w:t>
      </w:r>
      <w:r w:rsidR="00D20E82">
        <w:t xml:space="preserve">plataforma e suas </w:t>
      </w:r>
      <w:proofErr w:type="spellStart"/>
      <w:r w:rsidR="00D20E82">
        <w:t>caracteristicas</w:t>
      </w:r>
      <w:proofErr w:type="spellEnd"/>
      <w:r w:rsidRPr="00231CC0">
        <w:t>.</w:t>
      </w:r>
    </w:p>
    <w:p w:rsidR="00231CC0" w:rsidRDefault="00594BAE" w:rsidP="00231CC0">
      <w:r>
        <w:t xml:space="preserve">Conforme Salvado (2012) as principais </w:t>
      </w:r>
      <w:proofErr w:type="spellStart"/>
      <w:r>
        <w:t>caracteristicas</w:t>
      </w:r>
      <w:proofErr w:type="spellEnd"/>
      <w:r>
        <w:t xml:space="preserve"> do </w:t>
      </w:r>
      <w:proofErr w:type="spellStart"/>
      <w:r>
        <w:t>Android</w:t>
      </w:r>
      <w:proofErr w:type="spellEnd"/>
      <w:r>
        <w:t xml:space="preserve"> são:</w:t>
      </w:r>
    </w:p>
    <w:p w:rsidR="00231CC0" w:rsidRPr="00231CC0" w:rsidRDefault="00231CC0" w:rsidP="00231CC0">
      <w:pPr>
        <w:pStyle w:val="Ttulo3"/>
        <w:rPr>
          <w:lang w:val="en-US"/>
        </w:rPr>
      </w:pPr>
      <w:bookmarkStart w:id="309" w:name="_Toc417812814"/>
      <w:r>
        <w:rPr>
          <w:lang w:val="en-US"/>
        </w:rPr>
        <w:lastRenderedPageBreak/>
        <w:t>Handset Layouts</w:t>
      </w:r>
      <w:bookmarkEnd w:id="309"/>
    </w:p>
    <w:p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baseia-se em uma plataforma gráfica chamada </w:t>
      </w:r>
      <w:proofErr w:type="spellStart"/>
      <w:r w:rsidRPr="00231CC0">
        <w:rPr>
          <w:szCs w:val="20"/>
        </w:rPr>
        <w:t>Handset</w:t>
      </w:r>
      <w:proofErr w:type="spellEnd"/>
      <w:r w:rsidRPr="00231CC0">
        <w:rPr>
          <w:szCs w:val="20"/>
        </w:rPr>
        <w:t xml:space="preserve"> Layouts, que significa bibliotecas gráficas 2D e 3D, que também está presente nas </w:t>
      </w:r>
      <w:proofErr w:type="spellStart"/>
      <w:r w:rsidRPr="00231CC0">
        <w:rPr>
          <w:szCs w:val="20"/>
        </w:rPr>
        <w:t>VGA’S</w:t>
      </w:r>
      <w:proofErr w:type="spellEnd"/>
      <w:r w:rsidRPr="00231CC0">
        <w:rPr>
          <w:szCs w:val="20"/>
        </w:rPr>
        <w:t xml:space="preserve"> que é um padrão de gráficos de computadores introduzido em 1987 pela IBM.</w:t>
      </w:r>
    </w:p>
    <w:p w:rsidR="00231CC0" w:rsidRPr="00231CC0" w:rsidRDefault="00231CC0" w:rsidP="00231CC0">
      <w:pPr>
        <w:pStyle w:val="Ttulo3"/>
      </w:pPr>
      <w:bookmarkStart w:id="310" w:name="_Toc417812815"/>
      <w:r>
        <w:t>Armazenamento</w:t>
      </w:r>
      <w:bookmarkEnd w:id="310"/>
    </w:p>
    <w:p w:rsidR="00231CC0" w:rsidRPr="00231CC0" w:rsidRDefault="00231CC0" w:rsidP="00231CC0">
      <w:pPr>
        <w:jc w:val="left"/>
        <w:rPr>
          <w:szCs w:val="20"/>
        </w:rPr>
      </w:pPr>
      <w:r w:rsidRPr="00231CC0">
        <w:rPr>
          <w:szCs w:val="20"/>
        </w:rPr>
        <w:t xml:space="preserve">O </w:t>
      </w:r>
      <w:proofErr w:type="spellStart"/>
      <w:r w:rsidRPr="00231CC0">
        <w:rPr>
          <w:szCs w:val="20"/>
        </w:rPr>
        <w:t>Androidultiliza</w:t>
      </w:r>
      <w:proofErr w:type="spellEnd"/>
      <w:r w:rsidRPr="00231CC0">
        <w:rPr>
          <w:szCs w:val="20"/>
        </w:rPr>
        <w:t xml:space="preserve"> a biblioteca </w:t>
      </w:r>
      <w:proofErr w:type="spellStart"/>
      <w:r w:rsidRPr="00231CC0">
        <w:rPr>
          <w:szCs w:val="20"/>
        </w:rPr>
        <w:t>SQLite</w:t>
      </w:r>
      <w:proofErr w:type="spellEnd"/>
      <w:r w:rsidRPr="00231CC0">
        <w:rPr>
          <w:szCs w:val="20"/>
        </w:rPr>
        <w:t>, que é uma biblioteca desenvolvida em linguagem C que implementa um banco de dados SQL sem executar um processo SGBD separado.</w:t>
      </w:r>
    </w:p>
    <w:p w:rsidR="00231CC0" w:rsidRPr="00231CC0" w:rsidRDefault="00231CC0" w:rsidP="00231CC0">
      <w:pPr>
        <w:pStyle w:val="Ttulo3"/>
      </w:pPr>
      <w:bookmarkStart w:id="311" w:name="_Toc417812816"/>
      <w:r>
        <w:t>SQL</w:t>
      </w:r>
      <w:bookmarkEnd w:id="311"/>
    </w:p>
    <w:p w:rsidR="00231CC0" w:rsidRPr="00231CC0" w:rsidRDefault="00231CC0" w:rsidP="00231CC0">
      <w:pPr>
        <w:jc w:val="left"/>
        <w:rPr>
          <w:szCs w:val="20"/>
        </w:rPr>
      </w:pPr>
      <w:r w:rsidRPr="00231CC0">
        <w:rPr>
          <w:szCs w:val="20"/>
        </w:rPr>
        <w:t>O SQL é uma linguagem de consulta estruturada é uma linguagem de leitura de dados sobre linhas pré-definidas chamadas “</w:t>
      </w:r>
      <w:proofErr w:type="spellStart"/>
      <w:r w:rsidRPr="00231CC0">
        <w:rPr>
          <w:szCs w:val="20"/>
        </w:rPr>
        <w:t>tuplas</w:t>
      </w:r>
      <w:proofErr w:type="spellEnd"/>
      <w:r w:rsidRPr="00231CC0">
        <w:rPr>
          <w:szCs w:val="20"/>
        </w:rPr>
        <w:t>” para o banco de dados relacional.</w:t>
      </w:r>
    </w:p>
    <w:p w:rsidR="00231CC0" w:rsidRPr="00231CC0" w:rsidRDefault="00231CC0" w:rsidP="00231CC0">
      <w:pPr>
        <w:pStyle w:val="Ttulo3"/>
      </w:pPr>
      <w:bookmarkStart w:id="312" w:name="_Toc417812817"/>
      <w:r>
        <w:t>SGBD</w:t>
      </w:r>
      <w:bookmarkEnd w:id="312"/>
    </w:p>
    <w:p w:rsidR="00231CC0" w:rsidRPr="00231CC0" w:rsidRDefault="00231CC0" w:rsidP="00231CC0">
      <w:pPr>
        <w:jc w:val="left"/>
        <w:rPr>
          <w:szCs w:val="20"/>
        </w:rPr>
      </w:pPr>
      <w:r w:rsidRPr="00231CC0">
        <w:rPr>
          <w:szCs w:val="20"/>
        </w:rPr>
        <w:t xml:space="preserve">O SGBD é uma junção de </w:t>
      </w:r>
      <w:proofErr w:type="spellStart"/>
      <w:r w:rsidRPr="00231CC0">
        <w:rPr>
          <w:szCs w:val="20"/>
        </w:rPr>
        <w:t>API’S</w:t>
      </w:r>
      <w:proofErr w:type="spellEnd"/>
      <w:r w:rsidRPr="00231CC0">
        <w:rPr>
          <w:szCs w:val="20"/>
        </w:rPr>
        <w:t xml:space="preserve"> que estão presente no banco de dados que executam comandos na linguagem SQL.</w:t>
      </w:r>
    </w:p>
    <w:p w:rsidR="00231CC0" w:rsidRPr="00231CC0" w:rsidRDefault="00231CC0" w:rsidP="00231CC0">
      <w:pPr>
        <w:pStyle w:val="Ttulo3"/>
      </w:pPr>
      <w:bookmarkStart w:id="313" w:name="_Toc417812818"/>
      <w:r>
        <w:t>API</w:t>
      </w:r>
      <w:bookmarkEnd w:id="313"/>
    </w:p>
    <w:p w:rsidR="00231CC0" w:rsidRPr="00231CC0" w:rsidRDefault="00231CC0" w:rsidP="00231CC0">
      <w:pPr>
        <w:jc w:val="left"/>
        <w:rPr>
          <w:szCs w:val="20"/>
        </w:rPr>
      </w:pPr>
      <w:r w:rsidRPr="00231CC0">
        <w:rPr>
          <w:szCs w:val="20"/>
        </w:rPr>
        <w:t>A API é uma interface de programação de aplicativos, ela permite que sejam construídos os aplicativos, sendo ela uma “</w:t>
      </w:r>
      <w:proofErr w:type="spellStart"/>
      <w:r w:rsidRPr="00231CC0">
        <w:rPr>
          <w:szCs w:val="20"/>
        </w:rPr>
        <w:t>Engine</w:t>
      </w:r>
      <w:proofErr w:type="spellEnd"/>
      <w:r w:rsidRPr="00231CC0">
        <w:rPr>
          <w:szCs w:val="20"/>
        </w:rPr>
        <w:t>” ou “Ferramenta de criação”.</w:t>
      </w:r>
    </w:p>
    <w:p w:rsidR="00231CC0" w:rsidRPr="00231CC0" w:rsidRDefault="00231CC0" w:rsidP="00231CC0">
      <w:pPr>
        <w:pStyle w:val="Ttulo3"/>
      </w:pPr>
      <w:bookmarkStart w:id="314" w:name="_Toc417812819"/>
      <w:r>
        <w:t>Mensagens</w:t>
      </w:r>
      <w:bookmarkEnd w:id="314"/>
    </w:p>
    <w:p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permite que sejam enviadas mensagens por SMS ou MMS, assim podendo manter o padrão de envio universal e o suporte ao tráfego de mensagens.</w:t>
      </w:r>
    </w:p>
    <w:p w:rsidR="00231CC0" w:rsidRPr="00231CC0" w:rsidRDefault="00231CC0" w:rsidP="00231CC0">
      <w:pPr>
        <w:pStyle w:val="Ttulo3"/>
      </w:pPr>
      <w:bookmarkStart w:id="315" w:name="_Toc417812820"/>
      <w:r>
        <w:t>Navegador</w:t>
      </w:r>
      <w:bookmarkEnd w:id="315"/>
    </w:p>
    <w:p w:rsidR="00231CC0" w:rsidRPr="00231CC0" w:rsidRDefault="00231CC0" w:rsidP="00231CC0">
      <w:pPr>
        <w:jc w:val="left"/>
        <w:rPr>
          <w:szCs w:val="20"/>
        </w:rPr>
      </w:pPr>
      <w:r w:rsidRPr="00231CC0">
        <w:rPr>
          <w:szCs w:val="20"/>
        </w:rPr>
        <w:t xml:space="preserve">O navegador disponível no dispositivo tem como base o </w:t>
      </w:r>
      <w:proofErr w:type="spellStart"/>
      <w:r w:rsidRPr="00231CC0">
        <w:rPr>
          <w:szCs w:val="20"/>
        </w:rPr>
        <w:t>firework</w:t>
      </w:r>
      <w:proofErr w:type="spellEnd"/>
      <w:r w:rsidRPr="00231CC0">
        <w:rPr>
          <w:szCs w:val="20"/>
        </w:rPr>
        <w:t xml:space="preserve"> que é um sistema open source chamado </w:t>
      </w:r>
      <w:proofErr w:type="spellStart"/>
      <w:r w:rsidRPr="00231CC0">
        <w:rPr>
          <w:szCs w:val="20"/>
        </w:rPr>
        <w:t>Webkit</w:t>
      </w:r>
      <w:proofErr w:type="spellEnd"/>
      <w:r w:rsidRPr="00231CC0">
        <w:rPr>
          <w:szCs w:val="20"/>
        </w:rPr>
        <w:t>.</w:t>
      </w:r>
    </w:p>
    <w:p w:rsidR="00231CC0" w:rsidRPr="00231CC0" w:rsidRDefault="00231CC0" w:rsidP="00231CC0">
      <w:pPr>
        <w:pStyle w:val="Ttulo3"/>
      </w:pPr>
      <w:bookmarkStart w:id="316" w:name="_Toc417812821"/>
      <w:r w:rsidRPr="00231CC0">
        <w:t xml:space="preserve">Máquina virtual </w:t>
      </w:r>
      <w:proofErr w:type="spellStart"/>
      <w:r w:rsidRPr="00231CC0">
        <w:t>Dalvik</w:t>
      </w:r>
      <w:bookmarkEnd w:id="316"/>
      <w:proofErr w:type="spellEnd"/>
    </w:p>
    <w:p w:rsidR="00231CC0" w:rsidRPr="00231CC0" w:rsidRDefault="00231CC0" w:rsidP="00231CC0">
      <w:pPr>
        <w:jc w:val="left"/>
        <w:rPr>
          <w:szCs w:val="20"/>
        </w:rPr>
      </w:pPr>
      <w:r w:rsidRPr="00231CC0">
        <w:rPr>
          <w:szCs w:val="20"/>
        </w:rPr>
        <w:t xml:space="preserve">Aplicações escritas em Java são compiladas em </w:t>
      </w:r>
      <w:proofErr w:type="spellStart"/>
      <w:r w:rsidRPr="00231CC0">
        <w:rPr>
          <w:szCs w:val="20"/>
        </w:rPr>
        <w:t>bytecodesDalvik</w:t>
      </w:r>
      <w:proofErr w:type="spellEnd"/>
      <w:r w:rsidRPr="00231CC0">
        <w:rPr>
          <w:szCs w:val="20"/>
        </w:rPr>
        <w:t xml:space="preserve"> e executadas usando a Máquina virtual </w:t>
      </w:r>
      <w:proofErr w:type="spellStart"/>
      <w:r w:rsidRPr="00231CC0">
        <w:rPr>
          <w:szCs w:val="20"/>
        </w:rPr>
        <w:t>Dalvik</w:t>
      </w:r>
      <w:proofErr w:type="spellEnd"/>
      <w:r w:rsidRPr="00231CC0">
        <w:rPr>
          <w:szCs w:val="20"/>
        </w:rPr>
        <w:t>, que é uma máquina virtual especializada desenvolvida para uso em dispositivos móveis, o que permite que programas sejam distribuídos em formato binário (</w:t>
      </w:r>
      <w:proofErr w:type="spellStart"/>
      <w:r w:rsidRPr="00231CC0">
        <w:rPr>
          <w:szCs w:val="20"/>
        </w:rPr>
        <w:t>bytecode</w:t>
      </w:r>
      <w:proofErr w:type="spellEnd"/>
      <w:r w:rsidRPr="00231CC0">
        <w:rPr>
          <w:szCs w:val="20"/>
        </w:rPr>
        <w:t xml:space="preserve">) e possam ser executados em qualquer dispositivo </w:t>
      </w:r>
      <w:proofErr w:type="spellStart"/>
      <w:r w:rsidRPr="00231CC0">
        <w:rPr>
          <w:szCs w:val="20"/>
        </w:rPr>
        <w:t>Android</w:t>
      </w:r>
      <w:proofErr w:type="spellEnd"/>
      <w:r w:rsidRPr="00231CC0">
        <w:rPr>
          <w:szCs w:val="20"/>
        </w:rPr>
        <w:t xml:space="preserve">, independentemente do processador </w:t>
      </w:r>
      <w:r w:rsidRPr="00231CC0">
        <w:rPr>
          <w:szCs w:val="20"/>
        </w:rPr>
        <w:lastRenderedPageBreak/>
        <w:t xml:space="preserve">utilizado. Apesar das aplicações </w:t>
      </w:r>
      <w:proofErr w:type="spellStart"/>
      <w:r w:rsidRPr="00231CC0">
        <w:rPr>
          <w:szCs w:val="20"/>
        </w:rPr>
        <w:t>Android</w:t>
      </w:r>
      <w:proofErr w:type="spellEnd"/>
      <w:r w:rsidRPr="00231CC0">
        <w:rPr>
          <w:szCs w:val="20"/>
        </w:rPr>
        <w:t xml:space="preserve"> serem escritas na linguagem Java, ela não é uma máquina virtual Java, já que não executa </w:t>
      </w:r>
      <w:proofErr w:type="spellStart"/>
      <w:r w:rsidRPr="00231CC0">
        <w:rPr>
          <w:szCs w:val="20"/>
        </w:rPr>
        <w:t>bytecode</w:t>
      </w:r>
      <w:proofErr w:type="spellEnd"/>
      <w:r w:rsidRPr="00231CC0">
        <w:rPr>
          <w:szCs w:val="20"/>
        </w:rPr>
        <w:t xml:space="preserve"> JVM.</w:t>
      </w:r>
    </w:p>
    <w:p w:rsidR="00231CC0" w:rsidRPr="00231CC0" w:rsidRDefault="00231CC0" w:rsidP="00231CC0">
      <w:pPr>
        <w:pStyle w:val="Ttulo3"/>
      </w:pPr>
      <w:bookmarkStart w:id="317" w:name="_Toc417812822"/>
      <w:r w:rsidRPr="00231CC0">
        <w:t>Multi</w:t>
      </w:r>
      <w:r>
        <w:t>mídia</w:t>
      </w:r>
      <w:bookmarkEnd w:id="317"/>
    </w:p>
    <w:p w:rsidR="00231CC0" w:rsidRPr="00231CC0" w:rsidRDefault="00231CC0" w:rsidP="00231CC0">
      <w:pPr>
        <w:jc w:val="left"/>
        <w:rPr>
          <w:szCs w:val="20"/>
        </w:rPr>
      </w:pPr>
      <w:r w:rsidRPr="00231CC0">
        <w:rPr>
          <w:szCs w:val="20"/>
        </w:rPr>
        <w:t>O sistema suporta formatos de áudio e vídeo tais como: MPEG-4, H.264, MP3, e AAC.</w:t>
      </w:r>
    </w:p>
    <w:p w:rsidR="00231CC0" w:rsidRPr="00231CC0" w:rsidRDefault="00231CC0" w:rsidP="00231CC0">
      <w:pPr>
        <w:pStyle w:val="Ttulo3"/>
      </w:pPr>
      <w:bookmarkStart w:id="318" w:name="_Toc417812823"/>
      <w:r>
        <w:t>Suporte Adicional de Hardware</w:t>
      </w:r>
      <w:bookmarkEnd w:id="318"/>
    </w:p>
    <w:p w:rsidR="00231CC0" w:rsidRPr="00231CC0" w:rsidRDefault="00231CC0" w:rsidP="00231CC0">
      <w:pPr>
        <w:jc w:val="left"/>
        <w:rPr>
          <w:szCs w:val="20"/>
        </w:rPr>
      </w:pPr>
      <w:r w:rsidRPr="00231CC0">
        <w:rPr>
          <w:szCs w:val="20"/>
        </w:rPr>
        <w:t xml:space="preserve">O </w:t>
      </w:r>
      <w:proofErr w:type="spellStart"/>
      <w:r w:rsidRPr="00231CC0">
        <w:rPr>
          <w:szCs w:val="20"/>
        </w:rPr>
        <w:t>Android</w:t>
      </w:r>
      <w:proofErr w:type="spellEnd"/>
      <w:r w:rsidRPr="00231CC0">
        <w:rPr>
          <w:szCs w:val="20"/>
        </w:rPr>
        <w:t xml:space="preserve"> é totalmente capaz de fazer uso de câmeras de vídeo, tela sensível ao toque, GPS, acelerômetros, e aceleração de gráficos 3D.</w:t>
      </w:r>
    </w:p>
    <w:p w:rsidR="00231CC0" w:rsidRPr="00231CC0" w:rsidRDefault="00231CC0" w:rsidP="00231CC0">
      <w:pPr>
        <w:pStyle w:val="Ttulo3"/>
      </w:pPr>
      <w:bookmarkStart w:id="319" w:name="_Toc417812824"/>
      <w:r w:rsidRPr="00231CC0">
        <w:t>Am</w:t>
      </w:r>
      <w:r>
        <w:t>biente de desenvolvimento (SDK)</w:t>
      </w:r>
      <w:bookmarkEnd w:id="319"/>
    </w:p>
    <w:p w:rsidR="00231CC0" w:rsidRPr="00AC07FA" w:rsidRDefault="00231CC0" w:rsidP="00231CC0">
      <w:pPr>
        <w:jc w:val="left"/>
        <w:rPr>
          <w:szCs w:val="20"/>
        </w:rPr>
      </w:pPr>
      <w:r w:rsidRPr="00231CC0">
        <w:rPr>
          <w:szCs w:val="20"/>
        </w:rPr>
        <w:t xml:space="preserve">Inclui um emulador, ferramentas para </w:t>
      </w:r>
      <w:proofErr w:type="spellStart"/>
      <w:r w:rsidRPr="00231CC0">
        <w:rPr>
          <w:szCs w:val="20"/>
        </w:rPr>
        <w:t>debugging</w:t>
      </w:r>
      <w:proofErr w:type="spellEnd"/>
      <w:r w:rsidRPr="00231CC0">
        <w:rPr>
          <w:szCs w:val="20"/>
        </w:rPr>
        <w:t xml:space="preserve">, memória e análise de performance. O Eclipse (IDE) (atualmente 3.4 ou 3.5) poderá ser utilizado através do </w:t>
      </w:r>
      <w:proofErr w:type="spellStart"/>
      <w:r w:rsidRPr="00231CC0">
        <w:rPr>
          <w:szCs w:val="20"/>
        </w:rPr>
        <w:t>pluginAndroidDevelpment</w:t>
      </w:r>
      <w:proofErr w:type="spellEnd"/>
      <w:r w:rsidRPr="00231CC0">
        <w:rPr>
          <w:szCs w:val="20"/>
        </w:rPr>
        <w:t xml:space="preserve"> </w:t>
      </w:r>
      <w:proofErr w:type="spellStart"/>
      <w:r w:rsidRPr="00231CC0">
        <w:rPr>
          <w:szCs w:val="20"/>
        </w:rPr>
        <w:t>Tools</w:t>
      </w:r>
      <w:proofErr w:type="spellEnd"/>
      <w:r w:rsidRPr="00231CC0">
        <w:rPr>
          <w:szCs w:val="20"/>
        </w:rPr>
        <w:t xml:space="preserve"> (ADT).</w:t>
      </w:r>
    </w:p>
    <w:p w:rsidR="003A7C4E" w:rsidRPr="003A7C4E" w:rsidRDefault="003A7C4E" w:rsidP="003A7C4E">
      <w:pPr>
        <w:rPr>
          <w:sz w:val="20"/>
          <w:szCs w:val="20"/>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2218F7">
      <w:pPr>
        <w:pStyle w:val="Ttulo1"/>
        <w:rPr>
          <w:noProof/>
          <w:lang w:eastAsia="pt-BR"/>
        </w:rPr>
      </w:pPr>
      <w:bookmarkStart w:id="320" w:name="_Toc417812825"/>
      <w:r>
        <w:rPr>
          <w:noProof/>
          <w:lang w:eastAsia="pt-BR"/>
        </w:rPr>
        <w:lastRenderedPageBreak/>
        <w:t>C</w:t>
      </w:r>
      <w:r w:rsidR="00761440">
        <w:rPr>
          <w:noProof/>
          <w:lang w:eastAsia="pt-BR"/>
        </w:rPr>
        <w:t>ONCLUSÃO</w:t>
      </w:r>
      <w:bookmarkEnd w:id="320"/>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p w:rsidR="002218F7" w:rsidRDefault="002218F7" w:rsidP="00961B1F">
      <w:pPr>
        <w:rPr>
          <w:noProof/>
          <w:lang w:eastAsia="pt-BR"/>
        </w:rPr>
      </w:pPr>
    </w:p>
    <w:sdt>
      <w:sdtPr>
        <w:rPr>
          <w:rFonts w:eastAsiaTheme="minorHAnsi" w:cstheme="minorBidi"/>
          <w:b w:val="0"/>
          <w:bCs w:val="0"/>
          <w:caps w:val="0"/>
          <w:szCs w:val="22"/>
        </w:rPr>
        <w:id w:val="493236611"/>
        <w:docPartObj>
          <w:docPartGallery w:val="Bibliographies"/>
          <w:docPartUnique/>
        </w:docPartObj>
      </w:sdtPr>
      <w:sdtContent>
        <w:bookmarkStart w:id="321" w:name="_Toc417812826" w:displacedByCustomXml="prev"/>
        <w:p w:rsidR="002218F7" w:rsidRDefault="002218F7">
          <w:pPr>
            <w:pStyle w:val="Ttulo1"/>
          </w:pPr>
          <w:r>
            <w:t>B</w:t>
          </w:r>
          <w:r w:rsidR="002F2263">
            <w:t>IBLIOGRAFIA</w:t>
          </w:r>
          <w:bookmarkEnd w:id="321"/>
        </w:p>
        <w:sdt>
          <w:sdtPr>
            <w:id w:val="111145805"/>
            <w:bibliography/>
          </w:sdtPr>
          <w:sdtContent>
            <w:p w:rsidR="00EE12BA" w:rsidRPr="00EE12BA" w:rsidRDefault="00A537AB" w:rsidP="00EE12BA">
              <w:pPr>
                <w:pStyle w:val="Bibliografia"/>
                <w:rPr>
                  <w:noProof/>
                  <w:lang w:val="en-US"/>
                </w:rPr>
              </w:pPr>
              <w:r w:rsidRPr="00A537AB">
                <w:fldChar w:fldCharType="begin"/>
              </w:r>
              <w:r w:rsidR="002218F7" w:rsidRPr="00BE58EF">
                <w:rPr>
                  <w:lang w:val="en-US"/>
                </w:rPr>
                <w:instrText>BIBLIOGRAPHY</w:instrText>
              </w:r>
              <w:r w:rsidRPr="00A537AB">
                <w:fldChar w:fldCharType="separate"/>
              </w:r>
              <w:r w:rsidR="00EE12BA" w:rsidRPr="00EE12BA">
                <w:rPr>
                  <w:b/>
                  <w:bCs/>
                  <w:noProof/>
                  <w:lang w:val="en-US"/>
                </w:rPr>
                <w:t>Unsupported source type (Misc) for source Placeholder1.</w:t>
              </w:r>
            </w:p>
            <w:p w:rsidR="00EE12BA" w:rsidRDefault="00EE12BA" w:rsidP="00EE12BA">
              <w:pPr>
                <w:pStyle w:val="Bibliografia"/>
                <w:rPr>
                  <w:noProof/>
                </w:rPr>
              </w:pPr>
              <w:r>
                <w:rPr>
                  <w:noProof/>
                </w:rPr>
                <w:t xml:space="preserve">BECKER, M. L. Inclusão digital: os limites e desafios da tecnologia. </w:t>
              </w:r>
              <w:r>
                <w:rPr>
                  <w:b/>
                  <w:bCs/>
                  <w:noProof/>
                </w:rPr>
                <w:t>Inclusão digital: os limites e desafios da tecnologia</w:t>
              </w:r>
              <w:r>
                <w:rPr>
                  <w:noProof/>
                </w:rPr>
                <w:t>, 24 Setembro 2008. 1-9.</w:t>
              </w:r>
            </w:p>
            <w:p w:rsidR="00EE12BA" w:rsidRDefault="00EE12BA" w:rsidP="00EE12BA">
              <w:pPr>
                <w:pStyle w:val="Bibliografia"/>
                <w:rPr>
                  <w:noProof/>
                </w:rPr>
              </w:pPr>
              <w:r>
                <w:rPr>
                  <w:noProof/>
                </w:rPr>
                <w:t xml:space="preserve">CARVALHO, A. R. et al. Utilização do Espectro Eletromagnético “Vamos conhecer o sistema GPS”. </w:t>
              </w:r>
              <w:r>
                <w:rPr>
                  <w:b/>
                  <w:bCs/>
                  <w:noProof/>
                </w:rPr>
                <w:t>Utilização do Espectro Eletromagnético “Vamos conhecer o sistema GPS”</w:t>
              </w:r>
              <w:r>
                <w:rPr>
                  <w:noProof/>
                </w:rPr>
                <w:t>, 2014. 1-32.</w:t>
              </w:r>
            </w:p>
            <w:p w:rsidR="00EE12BA" w:rsidRDefault="00EE12BA" w:rsidP="00EE12BA">
              <w:pPr>
                <w:pStyle w:val="Bibliografia"/>
                <w:rPr>
                  <w:noProof/>
                </w:rPr>
              </w:pPr>
              <w:r>
                <w:rPr>
                  <w:noProof/>
                </w:rPr>
                <w:t xml:space="preserve">COSTA, ; DUARTE, O. C. M. B. REDES GSM, GPRS, EDGE E UMTS. </w:t>
              </w:r>
              <w:r>
                <w:rPr>
                  <w:b/>
                  <w:bCs/>
                  <w:noProof/>
                </w:rPr>
                <w:t>UFRJ</w:t>
              </w:r>
              <w:r>
                <w:rPr>
                  <w:noProof/>
                </w:rPr>
                <w:t>, 23 Abril 2015. Disponivel em: &lt;http://www.gta.ufrj.br/ensino/eel879/trabalhos_vf_2008_2/ricardo/1_2.html&gt;.</w:t>
              </w:r>
            </w:p>
            <w:p w:rsidR="00EE12BA" w:rsidRDefault="00EE12BA" w:rsidP="00EE12BA">
              <w:pPr>
                <w:pStyle w:val="Bibliografia"/>
                <w:rPr>
                  <w:noProof/>
                </w:rPr>
              </w:pPr>
              <w:r>
                <w:rPr>
                  <w:noProof/>
                </w:rPr>
                <w:t xml:space="preserve">COSTA, M. D. S. Um Índice de Mobilidade Urbana Sustentável. </w:t>
              </w:r>
              <w:r>
                <w:rPr>
                  <w:b/>
                  <w:bCs/>
                  <w:noProof/>
                </w:rPr>
                <w:t>Um Índice de Mobilidade Urbana Sustentável</w:t>
              </w:r>
              <w:r>
                <w:rPr>
                  <w:noProof/>
                </w:rPr>
                <w:t>, 2008. 1-274.</w:t>
              </w:r>
            </w:p>
            <w:p w:rsidR="00EE12BA" w:rsidRDefault="00EE12BA" w:rsidP="00EE12BA">
              <w:pPr>
                <w:pStyle w:val="Bibliografia"/>
                <w:rPr>
                  <w:noProof/>
                </w:rPr>
              </w:pPr>
              <w:r>
                <w:rPr>
                  <w:noProof/>
                </w:rPr>
                <w:t xml:space="preserve">EMTU | VLT. </w:t>
              </w:r>
              <w:r>
                <w:rPr>
                  <w:b/>
                  <w:bCs/>
                  <w:noProof/>
                </w:rPr>
                <w:t>EMTU | VLT - Veículo Leve sobre Trilhos</w:t>
              </w:r>
              <w:r>
                <w:rPr>
                  <w:noProof/>
                </w:rPr>
                <w:t>, 2015. Disponivel em: &lt;http://www.emtu.sp.gov.br/emtu/vlt-baixada/sobre-vlt/&gt;. Acesso em: 04 Abril 2015.</w:t>
              </w:r>
            </w:p>
            <w:p w:rsidR="00EE12BA" w:rsidRDefault="00EE12BA" w:rsidP="00EE12BA">
              <w:pPr>
                <w:pStyle w:val="Bibliografia"/>
                <w:rPr>
                  <w:noProof/>
                </w:rPr>
              </w:pPr>
              <w:r>
                <w:rPr>
                  <w:noProof/>
                </w:rPr>
                <w:t xml:space="preserve">FELIZZOLLA, H. B. Desenvolvimento de Aplicativo Mobile para Pesquisa de Informações sobre Transportes Públicos. </w:t>
              </w:r>
              <w:r>
                <w:rPr>
                  <w:b/>
                  <w:bCs/>
                  <w:noProof/>
                </w:rPr>
                <w:t>Desenvolvimento de Aplicativo Mobile para Pesquisa de Informações sobre Transportes Públicos</w:t>
              </w:r>
              <w:r>
                <w:rPr>
                  <w:noProof/>
                </w:rPr>
                <w:t>, 2012. 1-88.</w:t>
              </w:r>
            </w:p>
            <w:p w:rsidR="00EE12BA" w:rsidRDefault="00EE12BA" w:rsidP="00EE12BA">
              <w:pPr>
                <w:pStyle w:val="Bibliografia"/>
                <w:rPr>
                  <w:noProof/>
                </w:rPr>
              </w:pPr>
              <w:r>
                <w:rPr>
                  <w:noProof/>
                </w:rPr>
                <w:t xml:space="preserve">GARCIA, N. Se locomover virou uma guerra. </w:t>
              </w:r>
              <w:r>
                <w:rPr>
                  <w:b/>
                  <w:bCs/>
                  <w:noProof/>
                </w:rPr>
                <w:t>Planeta Sustentável</w:t>
              </w:r>
              <w:r>
                <w:rPr>
                  <w:noProof/>
                </w:rPr>
                <w:t>, 07 Março 2012. Disponivel em: &lt;http://planetasustentavel.abril.com.br/blog/cidades-para-pessoas/2012/03/07/se-locomover-virou-uma-guerra/&gt;.</w:t>
              </w:r>
            </w:p>
            <w:p w:rsidR="00EE12BA" w:rsidRDefault="00EE12BA" w:rsidP="00EE12BA">
              <w:pPr>
                <w:pStyle w:val="Bibliografia"/>
                <w:rPr>
                  <w:noProof/>
                </w:rPr>
              </w:pPr>
              <w:r>
                <w:rPr>
                  <w:noProof/>
                </w:rPr>
                <w:t xml:space="preserve">JUNIOR , J. F. ANTENAS DE RECEPTORES GPS: CARACTERÍSTICAS GERAIS. </w:t>
              </w:r>
              <w:r>
                <w:rPr>
                  <w:b/>
                  <w:bCs/>
                  <w:noProof/>
                </w:rPr>
                <w:t>ANTENAS DE RECEPTORES GPS: CARACTERÍSTICAS GERAIS</w:t>
              </w:r>
              <w:r>
                <w:rPr>
                  <w:noProof/>
                </w:rPr>
                <w:t>, 2004. 0 - 24.</w:t>
              </w:r>
            </w:p>
            <w:p w:rsidR="00EE12BA" w:rsidRDefault="00EE12BA" w:rsidP="00EE12BA">
              <w:pPr>
                <w:pStyle w:val="Bibliografia"/>
                <w:rPr>
                  <w:noProof/>
                </w:rPr>
              </w:pPr>
              <w:r>
                <w:rPr>
                  <w:noProof/>
                </w:rPr>
                <w:t xml:space="preserve">OLIVEIRA, G. M. D. Mobilidade Urbana e Padrões Sustentáveis de Geração de Viagem: Um estudo comparativo de cidades basileiras. </w:t>
              </w:r>
              <w:r>
                <w:rPr>
                  <w:b/>
                  <w:bCs/>
                  <w:noProof/>
                </w:rPr>
                <w:t>Mobilidade Urbana e Padrões Sustentáveis de Geração de Viagem: Um estudo comparativo de cidades brasileiras</w:t>
              </w:r>
              <w:r>
                <w:rPr>
                  <w:noProof/>
                </w:rPr>
                <w:t>, 2014. 1-97.</w:t>
              </w:r>
            </w:p>
            <w:p w:rsidR="00EE12BA" w:rsidRDefault="00EE12BA" w:rsidP="00EE12BA">
              <w:pPr>
                <w:pStyle w:val="Bibliografia"/>
                <w:rPr>
                  <w:noProof/>
                </w:rPr>
              </w:pPr>
              <w:r>
                <w:rPr>
                  <w:noProof/>
                </w:rPr>
                <w:lastRenderedPageBreak/>
                <w:t xml:space="preserve">RIBEIRO, M. D. TECNOLOGIA GPS EM PESQUISA DE ORIGEM E DESTINO. </w:t>
              </w:r>
              <w:r>
                <w:rPr>
                  <w:b/>
                  <w:bCs/>
                  <w:noProof/>
                </w:rPr>
                <w:t>TECNOLOGIA GPS EM PESQUISA DE ORIGEM E DESTINO</w:t>
              </w:r>
              <w:r>
                <w:rPr>
                  <w:noProof/>
                </w:rPr>
                <w:t>, Porto Alegre, 2014.</w:t>
              </w:r>
            </w:p>
            <w:p w:rsidR="00EE12BA" w:rsidRDefault="00EE12BA" w:rsidP="00EE12BA">
              <w:pPr>
                <w:pStyle w:val="Bibliografia"/>
                <w:rPr>
                  <w:noProof/>
                </w:rPr>
              </w:pPr>
              <w:r>
                <w:rPr>
                  <w:noProof/>
                </w:rPr>
                <w:t xml:space="preserve">SOUSA, C. Â. D. M. NOVAS LINGUAGENS E SOCIABILIDADES: COMO UMA JUVENTUDE VÊ NOVAS TECNOLOGIAS. </w:t>
              </w:r>
              <w:r>
                <w:rPr>
                  <w:b/>
                  <w:bCs/>
                  <w:noProof/>
                </w:rPr>
                <w:t>NOVAS LINGUAGENS E SOCIABILIDADES: COMO UMA JUVENTUDE VÊ NOVAS TECNOLOGIAS</w:t>
              </w:r>
              <w:r>
                <w:rPr>
                  <w:noProof/>
                </w:rPr>
                <w:t>, Brasilia, 2011. 1-19.</w:t>
              </w:r>
            </w:p>
            <w:p w:rsidR="00EE12BA" w:rsidRDefault="00EE12BA" w:rsidP="00EE12BA">
              <w:pPr>
                <w:pStyle w:val="Bibliografia"/>
                <w:rPr>
                  <w:noProof/>
                </w:rPr>
              </w:pPr>
              <w:r>
                <w:rPr>
                  <w:noProof/>
                </w:rPr>
                <w:t xml:space="preserve">TANENBAUM, A. S. </w:t>
              </w:r>
              <w:r>
                <w:rPr>
                  <w:b/>
                  <w:bCs/>
                  <w:noProof/>
                </w:rPr>
                <w:t>Redes de Computadores</w:t>
              </w:r>
              <w:r>
                <w:rPr>
                  <w:noProof/>
                </w:rPr>
                <w:t>. São Paulo: Campus, 2003.</w:t>
              </w:r>
            </w:p>
            <w:p w:rsidR="00EE12BA" w:rsidRDefault="00EE12BA" w:rsidP="00EE12BA">
              <w:pPr>
                <w:pStyle w:val="Bibliografia"/>
                <w:rPr>
                  <w:noProof/>
                </w:rPr>
              </w:pPr>
              <w:r>
                <w:rPr>
                  <w:noProof/>
                </w:rPr>
                <w:t xml:space="preserve">VIAÇÃO Piracicabana©. </w:t>
              </w:r>
              <w:r>
                <w:rPr>
                  <w:b/>
                  <w:bCs/>
                  <w:noProof/>
                </w:rPr>
                <w:t>Viação Piracicabana</w:t>
              </w:r>
              <w:r>
                <w:rPr>
                  <w:noProof/>
                </w:rPr>
                <w:t>, 2015. Disponivel em: &lt;http://www.santosonibus.com.br/institucional/quem-somos&gt;. Acesso em: 04 Abril 2015.</w:t>
              </w:r>
            </w:p>
            <w:p w:rsidR="002218F7" w:rsidRDefault="00A537AB" w:rsidP="00EE12BA">
              <w:r>
                <w:rPr>
                  <w:b/>
                  <w:bCs/>
                </w:rPr>
                <w:fldChar w:fldCharType="end"/>
              </w:r>
            </w:p>
          </w:sdtContent>
        </w:sdt>
      </w:sdtContent>
    </w:sdt>
    <w:p w:rsidR="002218F7" w:rsidRPr="002218F7" w:rsidRDefault="002218F7" w:rsidP="002218F7">
      <w:pPr>
        <w:rPr>
          <w:lang w:eastAsia="pt-BR"/>
        </w:rPr>
      </w:pPr>
    </w:p>
    <w:sectPr w:rsidR="002218F7" w:rsidRPr="002218F7" w:rsidSect="00EB4340">
      <w:headerReference w:type="default" r:id="rId22"/>
      <w:pgSz w:w="11906" w:h="16838" w:code="9"/>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tpn" w:date="2015-04-26T11:56:00Z" w:initials="t">
    <w:p w:rsidR="00BE58EF" w:rsidRDefault="00BE58EF">
      <w:pPr>
        <w:pStyle w:val="Textodecomentrio"/>
      </w:pPr>
      <w:r>
        <w:rPr>
          <w:rStyle w:val="Refdecomentrio"/>
        </w:rPr>
        <w:annotationRef/>
      </w:r>
      <w:r w:rsidR="0014067C">
        <w:t>Eu? Só uma pessoa esta fazendo o trabalho????</w:t>
      </w:r>
    </w:p>
  </w:comment>
  <w:comment w:id="25" w:author="tpn" w:date="2015-04-26T11:57:00Z" w:initials="t">
    <w:p w:rsidR="00BE58EF" w:rsidRDefault="00BE58EF">
      <w:pPr>
        <w:pStyle w:val="Textodecomentrio"/>
      </w:pPr>
      <w:r>
        <w:rPr>
          <w:rStyle w:val="Refdecomentrio"/>
        </w:rPr>
        <w:annotationRef/>
      </w:r>
      <w:r w:rsidR="0014067C">
        <w:t xml:space="preserve">Ver a formatação correta </w:t>
      </w:r>
      <w:r w:rsidR="0014067C">
        <w:t>no manual de formatação de docu</w:t>
      </w:r>
      <w:r w:rsidR="0014067C">
        <w:t xml:space="preserve">mentos acadêmicos </w:t>
      </w:r>
      <w:r w:rsidR="0014067C">
        <w:t>da UNIP.</w:t>
      </w:r>
    </w:p>
  </w:comment>
  <w:comment w:id="272" w:author="tpn" w:date="2015-04-26T12:00:00Z" w:initials="t">
    <w:p w:rsidR="00BE58EF" w:rsidRDefault="00BE58EF">
      <w:pPr>
        <w:pStyle w:val="Textodecomentrio"/>
      </w:pPr>
      <w:r>
        <w:rPr>
          <w:rStyle w:val="Refdecomentrio"/>
        </w:rPr>
        <w:annotationRef/>
      </w:r>
      <w:r w:rsidR="0014067C">
        <w:t xml:space="preserve">Nome de cidade é em </w:t>
      </w:r>
      <w:proofErr w:type="spellStart"/>
      <w:r w:rsidR="0014067C">
        <w:t>maiusculo</w:t>
      </w:r>
      <w:proofErr w:type="spellEnd"/>
      <w:r w:rsidR="0014067C">
        <w:t>!</w:t>
      </w:r>
    </w:p>
  </w:comment>
  <w:comment w:id="261" w:author="tpn" w:date="2015-04-26T11:59:00Z" w:initials="t">
    <w:p w:rsidR="00BE58EF" w:rsidRDefault="00BE58EF">
      <w:pPr>
        <w:pStyle w:val="Textodecomentrio"/>
      </w:pPr>
      <w:r>
        <w:rPr>
          <w:rStyle w:val="Refdecomentrio"/>
        </w:rPr>
        <w:annotationRef/>
      </w:r>
      <w:r w:rsidR="0014067C">
        <w:t>Va</w:t>
      </w:r>
      <w:r w:rsidR="0014067C">
        <w:t>mos ter que melho</w:t>
      </w:r>
      <w:r w:rsidR="0014067C">
        <w:t>rar essa introdução, ficou mu</w:t>
      </w:r>
      <w:r w:rsidR="0014067C">
        <w:t>ito cur</w:t>
      </w:r>
      <w:r w:rsidR="0014067C">
        <w:t>ta. Faç</w:t>
      </w:r>
      <w:r w:rsidR="0014067C">
        <w:t>am o seguinte, separe</w:t>
      </w:r>
      <w:r w:rsidR="0014067C">
        <w:t>m em uma subseção o objeti</w:t>
      </w:r>
      <w:r w:rsidR="0014067C">
        <w:t xml:space="preserve">vo. </w:t>
      </w:r>
      <w:r w:rsidR="0014067C">
        <w:t xml:space="preserve">e </w:t>
      </w:r>
      <w:r w:rsidR="0014067C">
        <w:t>o</w:t>
      </w:r>
      <w:r w:rsidR="0014067C">
        <w:t>utra seção coloquem motivação e justificativa.</w:t>
      </w:r>
      <w:r w:rsidR="0014067C">
        <w:t xml:space="preser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67C" w:rsidRDefault="0014067C" w:rsidP="006A35B8">
      <w:pPr>
        <w:spacing w:after="0" w:line="240" w:lineRule="auto"/>
      </w:pPr>
      <w:r>
        <w:separator/>
      </w:r>
    </w:p>
  </w:endnote>
  <w:endnote w:type="continuationSeparator" w:id="0">
    <w:p w:rsidR="0014067C" w:rsidRDefault="0014067C" w:rsidP="006A3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37" w:rsidRDefault="00365D37">
    <w:pPr>
      <w:pStyle w:val="Rodap"/>
      <w:jc w:val="right"/>
    </w:pPr>
  </w:p>
  <w:p w:rsidR="00365D37" w:rsidRDefault="00365D3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67C" w:rsidRDefault="0014067C" w:rsidP="006A35B8">
      <w:pPr>
        <w:spacing w:after="0" w:line="240" w:lineRule="auto"/>
      </w:pPr>
      <w:r>
        <w:separator/>
      </w:r>
    </w:p>
  </w:footnote>
  <w:footnote w:type="continuationSeparator" w:id="0">
    <w:p w:rsidR="0014067C" w:rsidRDefault="0014067C" w:rsidP="006A3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37" w:rsidRDefault="00365D37">
    <w:pPr>
      <w:pStyle w:val="Cabealho"/>
      <w:jc w:val="right"/>
    </w:pPr>
  </w:p>
  <w:p w:rsidR="00365D37" w:rsidRDefault="00365D37">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D37" w:rsidRDefault="00365D37">
    <w:pPr>
      <w:pStyle w:val="Cabealho"/>
      <w:jc w:val="right"/>
    </w:pPr>
  </w:p>
  <w:p w:rsidR="00365D37" w:rsidRDefault="00365D37">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840825"/>
      <w:docPartObj>
        <w:docPartGallery w:val="Page Numbers (Top of Page)"/>
        <w:docPartUnique/>
      </w:docPartObj>
    </w:sdtPr>
    <w:sdtContent>
      <w:p w:rsidR="00365D37" w:rsidRDefault="00A537AB">
        <w:pPr>
          <w:pStyle w:val="Cabealho"/>
          <w:jc w:val="right"/>
        </w:pPr>
        <w:fldSimple w:instr="PAGE   \* MERGEFORMAT">
          <w:r w:rsidR="00BE58EF">
            <w:rPr>
              <w:noProof/>
            </w:rPr>
            <w:t>31</w:t>
          </w:r>
        </w:fldSimple>
      </w:p>
    </w:sdtContent>
  </w:sdt>
  <w:p w:rsidR="00365D37" w:rsidRDefault="00365D3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
    <w:nsid w:val="00000003"/>
    <w:multiLevelType w:val="multilevel"/>
    <w:tmpl w:val="894EE875"/>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2">
    <w:nsid w:val="05925EF4"/>
    <w:multiLevelType w:val="hybridMultilevel"/>
    <w:tmpl w:val="E692050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3">
    <w:nsid w:val="060A6052"/>
    <w:multiLevelType w:val="hybridMultilevel"/>
    <w:tmpl w:val="DF64B77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6EB18EB"/>
    <w:multiLevelType w:val="hybridMultilevel"/>
    <w:tmpl w:val="C5747552"/>
    <w:lvl w:ilvl="0" w:tplc="04160001">
      <w:start w:val="1"/>
      <w:numFmt w:val="bullet"/>
      <w:lvlText w:val=""/>
      <w:lvlJc w:val="left"/>
      <w:pPr>
        <w:ind w:left="1680" w:hanging="360"/>
      </w:pPr>
      <w:rPr>
        <w:rFonts w:ascii="Symbol" w:hAnsi="Symbol" w:hint="default"/>
      </w:rPr>
    </w:lvl>
    <w:lvl w:ilvl="1" w:tplc="04160003" w:tentative="1">
      <w:start w:val="1"/>
      <w:numFmt w:val="bullet"/>
      <w:lvlText w:val="o"/>
      <w:lvlJc w:val="left"/>
      <w:pPr>
        <w:ind w:left="2400" w:hanging="360"/>
      </w:pPr>
      <w:rPr>
        <w:rFonts w:ascii="Courier New" w:hAnsi="Courier New" w:cs="Courier New" w:hint="default"/>
      </w:rPr>
    </w:lvl>
    <w:lvl w:ilvl="2" w:tplc="04160005" w:tentative="1">
      <w:start w:val="1"/>
      <w:numFmt w:val="bullet"/>
      <w:lvlText w:val=""/>
      <w:lvlJc w:val="left"/>
      <w:pPr>
        <w:ind w:left="3120" w:hanging="360"/>
      </w:pPr>
      <w:rPr>
        <w:rFonts w:ascii="Wingdings" w:hAnsi="Wingdings" w:hint="default"/>
      </w:rPr>
    </w:lvl>
    <w:lvl w:ilvl="3" w:tplc="04160001" w:tentative="1">
      <w:start w:val="1"/>
      <w:numFmt w:val="bullet"/>
      <w:lvlText w:val=""/>
      <w:lvlJc w:val="left"/>
      <w:pPr>
        <w:ind w:left="3840" w:hanging="360"/>
      </w:pPr>
      <w:rPr>
        <w:rFonts w:ascii="Symbol" w:hAnsi="Symbol" w:hint="default"/>
      </w:rPr>
    </w:lvl>
    <w:lvl w:ilvl="4" w:tplc="04160003" w:tentative="1">
      <w:start w:val="1"/>
      <w:numFmt w:val="bullet"/>
      <w:lvlText w:val="o"/>
      <w:lvlJc w:val="left"/>
      <w:pPr>
        <w:ind w:left="4560" w:hanging="360"/>
      </w:pPr>
      <w:rPr>
        <w:rFonts w:ascii="Courier New" w:hAnsi="Courier New" w:cs="Courier New" w:hint="default"/>
      </w:rPr>
    </w:lvl>
    <w:lvl w:ilvl="5" w:tplc="04160005" w:tentative="1">
      <w:start w:val="1"/>
      <w:numFmt w:val="bullet"/>
      <w:lvlText w:val=""/>
      <w:lvlJc w:val="left"/>
      <w:pPr>
        <w:ind w:left="5280" w:hanging="360"/>
      </w:pPr>
      <w:rPr>
        <w:rFonts w:ascii="Wingdings" w:hAnsi="Wingdings" w:hint="default"/>
      </w:rPr>
    </w:lvl>
    <w:lvl w:ilvl="6" w:tplc="04160001" w:tentative="1">
      <w:start w:val="1"/>
      <w:numFmt w:val="bullet"/>
      <w:lvlText w:val=""/>
      <w:lvlJc w:val="left"/>
      <w:pPr>
        <w:ind w:left="6000" w:hanging="360"/>
      </w:pPr>
      <w:rPr>
        <w:rFonts w:ascii="Symbol" w:hAnsi="Symbol" w:hint="default"/>
      </w:rPr>
    </w:lvl>
    <w:lvl w:ilvl="7" w:tplc="04160003" w:tentative="1">
      <w:start w:val="1"/>
      <w:numFmt w:val="bullet"/>
      <w:lvlText w:val="o"/>
      <w:lvlJc w:val="left"/>
      <w:pPr>
        <w:ind w:left="6720" w:hanging="360"/>
      </w:pPr>
      <w:rPr>
        <w:rFonts w:ascii="Courier New" w:hAnsi="Courier New" w:cs="Courier New" w:hint="default"/>
      </w:rPr>
    </w:lvl>
    <w:lvl w:ilvl="8" w:tplc="04160005" w:tentative="1">
      <w:start w:val="1"/>
      <w:numFmt w:val="bullet"/>
      <w:lvlText w:val=""/>
      <w:lvlJc w:val="left"/>
      <w:pPr>
        <w:ind w:left="7440" w:hanging="360"/>
      </w:pPr>
      <w:rPr>
        <w:rFonts w:ascii="Wingdings" w:hAnsi="Wingdings" w:hint="default"/>
      </w:rPr>
    </w:lvl>
  </w:abstractNum>
  <w:abstractNum w:abstractNumId="5">
    <w:nsid w:val="0A4F2E32"/>
    <w:multiLevelType w:val="hybridMultilevel"/>
    <w:tmpl w:val="BCF22A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0C1B22CB"/>
    <w:multiLevelType w:val="hybridMultilevel"/>
    <w:tmpl w:val="28408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27A13DA"/>
    <w:multiLevelType w:val="hybridMultilevel"/>
    <w:tmpl w:val="88ACA1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7EB5911"/>
    <w:multiLevelType w:val="hybridMultilevel"/>
    <w:tmpl w:val="3050FB40"/>
    <w:lvl w:ilvl="0" w:tplc="C07002D6">
      <w:start w:val="4"/>
      <w:numFmt w:val="bullet"/>
      <w:lvlText w:val=""/>
      <w:lvlJc w:val="left"/>
      <w:pPr>
        <w:ind w:left="1069" w:hanging="360"/>
      </w:pPr>
      <w:rPr>
        <w:rFonts w:ascii="Symbol" w:eastAsiaTheme="minorHAnsi" w:hAnsi="Symbol" w:cstheme="minorBidi"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9">
    <w:nsid w:val="194F1ECE"/>
    <w:multiLevelType w:val="hybridMultilevel"/>
    <w:tmpl w:val="10167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1AFC6F18"/>
    <w:multiLevelType w:val="hybridMultilevel"/>
    <w:tmpl w:val="E124C62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1">
    <w:nsid w:val="271C299A"/>
    <w:multiLevelType w:val="hybridMultilevel"/>
    <w:tmpl w:val="DF6029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28AA4ABB"/>
    <w:multiLevelType w:val="hybridMultilevel"/>
    <w:tmpl w:val="71F43DD0"/>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B2D28A4"/>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4">
    <w:nsid w:val="2EEF3AE8"/>
    <w:multiLevelType w:val="hybridMultilevel"/>
    <w:tmpl w:val="503EB4A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nsid w:val="2EFC3791"/>
    <w:multiLevelType w:val="hybridMultilevel"/>
    <w:tmpl w:val="F418CA8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6">
    <w:nsid w:val="328E1BC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95E0BDF"/>
    <w:multiLevelType w:val="multilevel"/>
    <w:tmpl w:val="5D74A034"/>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b/>
        <w:color w:val="000000"/>
        <w:position w:val="0"/>
        <w:sz w:val="22"/>
      </w:rPr>
    </w:lvl>
    <w:lvl w:ilvl="2">
      <w:start w:val="1"/>
      <w:numFmt w:val="decimal"/>
      <w:isLgl/>
      <w:lvlText w:val="%1.%2.%3"/>
      <w:lvlJc w:val="left"/>
      <w:pPr>
        <w:tabs>
          <w:tab w:val="num" w:pos="720"/>
        </w:tabs>
        <w:ind w:left="720" w:firstLine="1056"/>
      </w:pPr>
      <w:rPr>
        <w:rFonts w:hint="default"/>
        <w:b/>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18">
    <w:nsid w:val="3A4A6DDD"/>
    <w:multiLevelType w:val="hybridMultilevel"/>
    <w:tmpl w:val="F7E6D49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3EA61AC1"/>
    <w:multiLevelType w:val="hybridMultilevel"/>
    <w:tmpl w:val="35069BE0"/>
    <w:lvl w:ilvl="0" w:tplc="94760C46">
      <w:start w:val="1"/>
      <w:numFmt w:val="bullet"/>
      <w:lvlText w:val=""/>
      <w:lvlJc w:val="left"/>
      <w:pPr>
        <w:ind w:left="2416" w:hanging="360"/>
      </w:pPr>
      <w:rPr>
        <w:rFonts w:ascii="Symbol" w:hAnsi="Symbol" w:hint="default"/>
      </w:rPr>
    </w:lvl>
    <w:lvl w:ilvl="1" w:tplc="04160003" w:tentative="1">
      <w:start w:val="1"/>
      <w:numFmt w:val="bullet"/>
      <w:lvlText w:val="o"/>
      <w:lvlJc w:val="left"/>
      <w:pPr>
        <w:ind w:left="3136" w:hanging="360"/>
      </w:pPr>
      <w:rPr>
        <w:rFonts w:ascii="Courier New" w:hAnsi="Courier New" w:cs="Courier New" w:hint="default"/>
      </w:rPr>
    </w:lvl>
    <w:lvl w:ilvl="2" w:tplc="04160005" w:tentative="1">
      <w:start w:val="1"/>
      <w:numFmt w:val="bullet"/>
      <w:lvlText w:val=""/>
      <w:lvlJc w:val="left"/>
      <w:pPr>
        <w:ind w:left="3856" w:hanging="360"/>
      </w:pPr>
      <w:rPr>
        <w:rFonts w:ascii="Wingdings" w:hAnsi="Wingdings" w:hint="default"/>
      </w:rPr>
    </w:lvl>
    <w:lvl w:ilvl="3" w:tplc="04160001" w:tentative="1">
      <w:start w:val="1"/>
      <w:numFmt w:val="bullet"/>
      <w:lvlText w:val=""/>
      <w:lvlJc w:val="left"/>
      <w:pPr>
        <w:ind w:left="4576" w:hanging="360"/>
      </w:pPr>
      <w:rPr>
        <w:rFonts w:ascii="Symbol" w:hAnsi="Symbol" w:hint="default"/>
      </w:rPr>
    </w:lvl>
    <w:lvl w:ilvl="4" w:tplc="04160003" w:tentative="1">
      <w:start w:val="1"/>
      <w:numFmt w:val="bullet"/>
      <w:lvlText w:val="o"/>
      <w:lvlJc w:val="left"/>
      <w:pPr>
        <w:ind w:left="5296" w:hanging="360"/>
      </w:pPr>
      <w:rPr>
        <w:rFonts w:ascii="Courier New" w:hAnsi="Courier New" w:cs="Courier New" w:hint="default"/>
      </w:rPr>
    </w:lvl>
    <w:lvl w:ilvl="5" w:tplc="04160005" w:tentative="1">
      <w:start w:val="1"/>
      <w:numFmt w:val="bullet"/>
      <w:lvlText w:val=""/>
      <w:lvlJc w:val="left"/>
      <w:pPr>
        <w:ind w:left="6016" w:hanging="360"/>
      </w:pPr>
      <w:rPr>
        <w:rFonts w:ascii="Wingdings" w:hAnsi="Wingdings" w:hint="default"/>
      </w:rPr>
    </w:lvl>
    <w:lvl w:ilvl="6" w:tplc="04160001" w:tentative="1">
      <w:start w:val="1"/>
      <w:numFmt w:val="bullet"/>
      <w:lvlText w:val=""/>
      <w:lvlJc w:val="left"/>
      <w:pPr>
        <w:ind w:left="6736" w:hanging="360"/>
      </w:pPr>
      <w:rPr>
        <w:rFonts w:ascii="Symbol" w:hAnsi="Symbol" w:hint="default"/>
      </w:rPr>
    </w:lvl>
    <w:lvl w:ilvl="7" w:tplc="04160003" w:tentative="1">
      <w:start w:val="1"/>
      <w:numFmt w:val="bullet"/>
      <w:lvlText w:val="o"/>
      <w:lvlJc w:val="left"/>
      <w:pPr>
        <w:ind w:left="7456" w:hanging="360"/>
      </w:pPr>
      <w:rPr>
        <w:rFonts w:ascii="Courier New" w:hAnsi="Courier New" w:cs="Courier New" w:hint="default"/>
      </w:rPr>
    </w:lvl>
    <w:lvl w:ilvl="8" w:tplc="04160005" w:tentative="1">
      <w:start w:val="1"/>
      <w:numFmt w:val="bullet"/>
      <w:lvlText w:val=""/>
      <w:lvlJc w:val="left"/>
      <w:pPr>
        <w:ind w:left="8176" w:hanging="360"/>
      </w:pPr>
      <w:rPr>
        <w:rFonts w:ascii="Wingdings" w:hAnsi="Wingdings" w:hint="default"/>
      </w:rPr>
    </w:lvl>
  </w:abstractNum>
  <w:abstractNum w:abstractNumId="20">
    <w:nsid w:val="41883C40"/>
    <w:multiLevelType w:val="hybridMultilevel"/>
    <w:tmpl w:val="3880D5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43B5990"/>
    <w:multiLevelType w:val="hybridMultilevel"/>
    <w:tmpl w:val="5ECACC9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459F20DC"/>
    <w:multiLevelType w:val="multilevel"/>
    <w:tmpl w:val="9C3E5BEA"/>
    <w:lvl w:ilvl="0">
      <w:start w:val="1"/>
      <w:numFmt w:val="decima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3">
    <w:nsid w:val="497D72AE"/>
    <w:multiLevelType w:val="hybridMultilevel"/>
    <w:tmpl w:val="86784632"/>
    <w:lvl w:ilvl="0" w:tplc="1EDAF37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DD3F09"/>
    <w:multiLevelType w:val="multilevel"/>
    <w:tmpl w:val="894EE874"/>
    <w:lvl w:ilvl="0">
      <w:start w:val="1"/>
      <w:numFmt w:val="decimal"/>
      <w:isLgl/>
      <w:lvlText w:val="%1."/>
      <w:lvlJc w:val="left"/>
      <w:pPr>
        <w:tabs>
          <w:tab w:val="num" w:pos="360"/>
        </w:tabs>
        <w:ind w:left="360" w:firstLine="360"/>
      </w:pPr>
      <w:rPr>
        <w:rFonts w:hint="default"/>
        <w:color w:val="000000"/>
        <w:position w:val="0"/>
        <w:sz w:val="22"/>
      </w:rPr>
    </w:lvl>
    <w:lvl w:ilvl="1">
      <w:start w:val="1"/>
      <w:numFmt w:val="decimal"/>
      <w:isLgl/>
      <w:lvlText w:val="%1.%2"/>
      <w:lvlJc w:val="left"/>
      <w:pPr>
        <w:tabs>
          <w:tab w:val="num" w:pos="360"/>
        </w:tabs>
        <w:ind w:left="360" w:firstLine="708"/>
      </w:pPr>
      <w:rPr>
        <w:rFonts w:hint="default"/>
        <w:color w:val="000000"/>
        <w:position w:val="0"/>
        <w:sz w:val="22"/>
      </w:rPr>
    </w:lvl>
    <w:lvl w:ilvl="2">
      <w:start w:val="1"/>
      <w:numFmt w:val="decimal"/>
      <w:isLgl/>
      <w:lvlText w:val="%1.%2.%3"/>
      <w:lvlJc w:val="left"/>
      <w:pPr>
        <w:tabs>
          <w:tab w:val="num" w:pos="720"/>
        </w:tabs>
        <w:ind w:left="720" w:firstLine="1056"/>
      </w:pPr>
      <w:rPr>
        <w:rFonts w:hint="default"/>
        <w:color w:val="000000"/>
        <w:position w:val="0"/>
        <w:sz w:val="22"/>
      </w:rPr>
    </w:lvl>
    <w:lvl w:ilvl="3">
      <w:start w:val="1"/>
      <w:numFmt w:val="decimal"/>
      <w:isLgl/>
      <w:lvlText w:val="%1.%2.%3.%4"/>
      <w:lvlJc w:val="left"/>
      <w:pPr>
        <w:tabs>
          <w:tab w:val="num" w:pos="720"/>
        </w:tabs>
        <w:ind w:left="720" w:firstLine="1404"/>
      </w:pPr>
      <w:rPr>
        <w:rFonts w:hint="default"/>
        <w:color w:val="000000"/>
        <w:position w:val="0"/>
        <w:sz w:val="22"/>
      </w:rPr>
    </w:lvl>
    <w:lvl w:ilvl="4">
      <w:start w:val="1"/>
      <w:numFmt w:val="decimal"/>
      <w:isLgl/>
      <w:lvlText w:val="%1.%2.%3.%4.%5"/>
      <w:lvlJc w:val="left"/>
      <w:pPr>
        <w:tabs>
          <w:tab w:val="num" w:pos="1080"/>
        </w:tabs>
        <w:ind w:left="1080" w:firstLine="1752"/>
      </w:pPr>
      <w:rPr>
        <w:rFonts w:hint="default"/>
        <w:color w:val="000000"/>
        <w:position w:val="0"/>
        <w:sz w:val="22"/>
      </w:rPr>
    </w:lvl>
    <w:lvl w:ilvl="5">
      <w:start w:val="1"/>
      <w:numFmt w:val="decimal"/>
      <w:isLgl/>
      <w:lvlText w:val="%1.%2.%3.%4.%5.%6"/>
      <w:lvlJc w:val="left"/>
      <w:pPr>
        <w:tabs>
          <w:tab w:val="num" w:pos="1080"/>
        </w:tabs>
        <w:ind w:left="1080" w:firstLine="2100"/>
      </w:pPr>
      <w:rPr>
        <w:rFonts w:hint="default"/>
        <w:color w:val="000000"/>
        <w:position w:val="0"/>
        <w:sz w:val="22"/>
      </w:rPr>
    </w:lvl>
    <w:lvl w:ilvl="6">
      <w:start w:val="1"/>
      <w:numFmt w:val="decimal"/>
      <w:isLgl/>
      <w:lvlText w:val="%1.%2.%3.%4.%5.%6.%7"/>
      <w:lvlJc w:val="left"/>
      <w:pPr>
        <w:tabs>
          <w:tab w:val="num" w:pos="1440"/>
        </w:tabs>
        <w:ind w:left="1440" w:firstLine="2448"/>
      </w:pPr>
      <w:rPr>
        <w:rFonts w:hint="default"/>
        <w:color w:val="000000"/>
        <w:position w:val="0"/>
        <w:sz w:val="22"/>
      </w:rPr>
    </w:lvl>
    <w:lvl w:ilvl="7">
      <w:start w:val="1"/>
      <w:numFmt w:val="decimal"/>
      <w:isLgl/>
      <w:lvlText w:val="%1.%2.%3.%4.%5.%6.%7.%8"/>
      <w:lvlJc w:val="left"/>
      <w:pPr>
        <w:tabs>
          <w:tab w:val="num" w:pos="1440"/>
        </w:tabs>
        <w:ind w:left="1440" w:firstLine="2796"/>
      </w:pPr>
      <w:rPr>
        <w:rFonts w:hint="default"/>
        <w:color w:val="000000"/>
        <w:position w:val="0"/>
        <w:sz w:val="22"/>
      </w:rPr>
    </w:lvl>
    <w:lvl w:ilvl="8">
      <w:start w:val="1"/>
      <w:numFmt w:val="decimal"/>
      <w:isLgl/>
      <w:lvlText w:val="%1.%2.%3.%4.%5.%6.%7.%8.%9"/>
      <w:lvlJc w:val="left"/>
      <w:pPr>
        <w:tabs>
          <w:tab w:val="num" w:pos="1440"/>
        </w:tabs>
        <w:ind w:left="1440" w:firstLine="3144"/>
      </w:pPr>
      <w:rPr>
        <w:rFonts w:hint="default"/>
        <w:color w:val="000000"/>
        <w:position w:val="0"/>
        <w:sz w:val="22"/>
      </w:rPr>
    </w:lvl>
  </w:abstractNum>
  <w:abstractNum w:abstractNumId="25">
    <w:nsid w:val="63E92F32"/>
    <w:multiLevelType w:val="hybridMultilevel"/>
    <w:tmpl w:val="4FEA5AC6"/>
    <w:lvl w:ilvl="0" w:tplc="04160001">
      <w:start w:val="1"/>
      <w:numFmt w:val="bullet"/>
      <w:lvlText w:val=""/>
      <w:lvlJc w:val="left"/>
      <w:pPr>
        <w:ind w:left="810" w:hanging="360"/>
      </w:pPr>
      <w:rPr>
        <w:rFonts w:ascii="Symbol" w:hAnsi="Symbol" w:hint="default"/>
      </w:rPr>
    </w:lvl>
    <w:lvl w:ilvl="1" w:tplc="04160003" w:tentative="1">
      <w:start w:val="1"/>
      <w:numFmt w:val="bullet"/>
      <w:lvlText w:val="o"/>
      <w:lvlJc w:val="left"/>
      <w:pPr>
        <w:ind w:left="1530" w:hanging="360"/>
      </w:pPr>
      <w:rPr>
        <w:rFonts w:ascii="Courier New" w:hAnsi="Courier New" w:cs="Courier New" w:hint="default"/>
      </w:rPr>
    </w:lvl>
    <w:lvl w:ilvl="2" w:tplc="04160005" w:tentative="1">
      <w:start w:val="1"/>
      <w:numFmt w:val="bullet"/>
      <w:lvlText w:val=""/>
      <w:lvlJc w:val="left"/>
      <w:pPr>
        <w:ind w:left="2250" w:hanging="360"/>
      </w:pPr>
      <w:rPr>
        <w:rFonts w:ascii="Wingdings" w:hAnsi="Wingdings" w:hint="default"/>
      </w:rPr>
    </w:lvl>
    <w:lvl w:ilvl="3" w:tplc="04160001" w:tentative="1">
      <w:start w:val="1"/>
      <w:numFmt w:val="bullet"/>
      <w:lvlText w:val=""/>
      <w:lvlJc w:val="left"/>
      <w:pPr>
        <w:ind w:left="2970" w:hanging="360"/>
      </w:pPr>
      <w:rPr>
        <w:rFonts w:ascii="Symbol" w:hAnsi="Symbol" w:hint="default"/>
      </w:rPr>
    </w:lvl>
    <w:lvl w:ilvl="4" w:tplc="04160003" w:tentative="1">
      <w:start w:val="1"/>
      <w:numFmt w:val="bullet"/>
      <w:lvlText w:val="o"/>
      <w:lvlJc w:val="left"/>
      <w:pPr>
        <w:ind w:left="3690" w:hanging="360"/>
      </w:pPr>
      <w:rPr>
        <w:rFonts w:ascii="Courier New" w:hAnsi="Courier New" w:cs="Courier New" w:hint="default"/>
      </w:rPr>
    </w:lvl>
    <w:lvl w:ilvl="5" w:tplc="04160005" w:tentative="1">
      <w:start w:val="1"/>
      <w:numFmt w:val="bullet"/>
      <w:lvlText w:val=""/>
      <w:lvlJc w:val="left"/>
      <w:pPr>
        <w:ind w:left="4410" w:hanging="360"/>
      </w:pPr>
      <w:rPr>
        <w:rFonts w:ascii="Wingdings" w:hAnsi="Wingdings" w:hint="default"/>
      </w:rPr>
    </w:lvl>
    <w:lvl w:ilvl="6" w:tplc="04160001" w:tentative="1">
      <w:start w:val="1"/>
      <w:numFmt w:val="bullet"/>
      <w:lvlText w:val=""/>
      <w:lvlJc w:val="left"/>
      <w:pPr>
        <w:ind w:left="5130" w:hanging="360"/>
      </w:pPr>
      <w:rPr>
        <w:rFonts w:ascii="Symbol" w:hAnsi="Symbol" w:hint="default"/>
      </w:rPr>
    </w:lvl>
    <w:lvl w:ilvl="7" w:tplc="04160003" w:tentative="1">
      <w:start w:val="1"/>
      <w:numFmt w:val="bullet"/>
      <w:lvlText w:val="o"/>
      <w:lvlJc w:val="left"/>
      <w:pPr>
        <w:ind w:left="5850" w:hanging="360"/>
      </w:pPr>
      <w:rPr>
        <w:rFonts w:ascii="Courier New" w:hAnsi="Courier New" w:cs="Courier New" w:hint="default"/>
      </w:rPr>
    </w:lvl>
    <w:lvl w:ilvl="8" w:tplc="04160005" w:tentative="1">
      <w:start w:val="1"/>
      <w:numFmt w:val="bullet"/>
      <w:lvlText w:val=""/>
      <w:lvlJc w:val="left"/>
      <w:pPr>
        <w:ind w:left="6570" w:hanging="360"/>
      </w:pPr>
      <w:rPr>
        <w:rFonts w:ascii="Wingdings" w:hAnsi="Wingdings" w:hint="default"/>
      </w:rPr>
    </w:lvl>
  </w:abstractNum>
  <w:abstractNum w:abstractNumId="26">
    <w:nsid w:val="6685522C"/>
    <w:multiLevelType w:val="hybridMultilevel"/>
    <w:tmpl w:val="33B06E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DAD44F0"/>
    <w:multiLevelType w:val="hybridMultilevel"/>
    <w:tmpl w:val="489A913A"/>
    <w:lvl w:ilvl="0" w:tplc="1EBEE882">
      <w:start w:val="2"/>
      <w:numFmt w:val="bullet"/>
      <w:lvlText w:val=""/>
      <w:lvlJc w:val="left"/>
      <w:pPr>
        <w:ind w:left="1069" w:hanging="360"/>
      </w:pPr>
      <w:rPr>
        <w:rFonts w:ascii="Symbol" w:eastAsia="ヒラギノ角ゴ Pro W3"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8">
    <w:nsid w:val="75B73699"/>
    <w:multiLevelType w:val="hybridMultilevel"/>
    <w:tmpl w:val="79C4B66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7F652038"/>
    <w:multiLevelType w:val="hybridMultilevel"/>
    <w:tmpl w:val="9EC42D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4"/>
  </w:num>
  <w:num w:numId="5">
    <w:abstractNumId w:val="13"/>
  </w:num>
  <w:num w:numId="6">
    <w:abstractNumId w:val="20"/>
  </w:num>
  <w:num w:numId="7">
    <w:abstractNumId w:val="18"/>
  </w:num>
  <w:num w:numId="8">
    <w:abstractNumId w:val="29"/>
  </w:num>
  <w:num w:numId="9">
    <w:abstractNumId w:val="23"/>
  </w:num>
  <w:num w:numId="10">
    <w:abstractNumId w:val="22"/>
  </w:num>
  <w:num w:numId="11">
    <w:abstractNumId w:val="16"/>
  </w:num>
  <w:num w:numId="12">
    <w:abstractNumId w:val="16"/>
  </w:num>
  <w:num w:numId="13">
    <w:abstractNumId w:val="16"/>
  </w:num>
  <w:num w:numId="14">
    <w:abstractNumId w:val="14"/>
  </w:num>
  <w:num w:numId="15">
    <w:abstractNumId w:val="15"/>
  </w:num>
  <w:num w:numId="16">
    <w:abstractNumId w:val="12"/>
  </w:num>
  <w:num w:numId="17">
    <w:abstractNumId w:val="7"/>
  </w:num>
  <w:num w:numId="18">
    <w:abstractNumId w:val="28"/>
  </w:num>
  <w:num w:numId="19">
    <w:abstractNumId w:val="27"/>
  </w:num>
  <w:num w:numId="20">
    <w:abstractNumId w:val="10"/>
  </w:num>
  <w:num w:numId="21">
    <w:abstractNumId w:val="9"/>
  </w:num>
  <w:num w:numId="22">
    <w:abstractNumId w:val="21"/>
  </w:num>
  <w:num w:numId="23">
    <w:abstractNumId w:val="5"/>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3"/>
  </w:num>
  <w:num w:numId="33">
    <w:abstractNumId w:val="25"/>
  </w:num>
  <w:num w:numId="34">
    <w:abstractNumId w:val="11"/>
  </w:num>
  <w:num w:numId="35">
    <w:abstractNumId w:val="16"/>
  </w:num>
  <w:num w:numId="36">
    <w:abstractNumId w:val="8"/>
  </w:num>
  <w:num w:numId="37">
    <w:abstractNumId w:val="16"/>
  </w:num>
  <w:num w:numId="38">
    <w:abstractNumId w:val="16"/>
  </w:num>
  <w:num w:numId="39">
    <w:abstractNumId w:val="4"/>
  </w:num>
  <w:num w:numId="40">
    <w:abstractNumId w:val="16"/>
  </w:num>
  <w:num w:numId="41">
    <w:abstractNumId w:val="16"/>
  </w:num>
  <w:num w:numId="42">
    <w:abstractNumId w:val="16"/>
  </w:num>
  <w:num w:numId="43">
    <w:abstractNumId w:val="6"/>
  </w:num>
  <w:num w:numId="44">
    <w:abstractNumId w:val="26"/>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num>
  <w:num w:numId="4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ctiveWritingStyle w:appName="MSWord" w:lang="pt-BR" w:vendorID="64" w:dllVersion="131078" w:nlCheck="1" w:checkStyle="0"/>
  <w:activeWritingStyle w:appName="MSWord" w:lang="en-US" w:vendorID="64" w:dllVersion="131078" w:nlCheck="1" w:checkStyle="1"/>
  <w:proofState w:spelling="clean"/>
  <w:trackRevisions/>
  <w:defaultTabStop w:val="709"/>
  <w:hyphenationZone w:val="425"/>
  <w:characterSpacingControl w:val="doNotCompress"/>
  <w:footnotePr>
    <w:footnote w:id="-1"/>
    <w:footnote w:id="0"/>
  </w:footnotePr>
  <w:endnotePr>
    <w:endnote w:id="-1"/>
    <w:endnote w:id="0"/>
  </w:endnotePr>
  <w:compat/>
  <w:rsids>
    <w:rsidRoot w:val="001F0854"/>
    <w:rsid w:val="000075AA"/>
    <w:rsid w:val="00010F1F"/>
    <w:rsid w:val="000132AE"/>
    <w:rsid w:val="0001332F"/>
    <w:rsid w:val="0001380A"/>
    <w:rsid w:val="00017F4F"/>
    <w:rsid w:val="00020E41"/>
    <w:rsid w:val="00023286"/>
    <w:rsid w:val="000244C9"/>
    <w:rsid w:val="000244F3"/>
    <w:rsid w:val="00025543"/>
    <w:rsid w:val="000366BF"/>
    <w:rsid w:val="00037261"/>
    <w:rsid w:val="00037B78"/>
    <w:rsid w:val="0004027D"/>
    <w:rsid w:val="000412D4"/>
    <w:rsid w:val="00044FB9"/>
    <w:rsid w:val="0004578B"/>
    <w:rsid w:val="00053784"/>
    <w:rsid w:val="00053F8D"/>
    <w:rsid w:val="0005479C"/>
    <w:rsid w:val="00056E30"/>
    <w:rsid w:val="0005773A"/>
    <w:rsid w:val="00060EC8"/>
    <w:rsid w:val="000626C3"/>
    <w:rsid w:val="00070C9F"/>
    <w:rsid w:val="0007424F"/>
    <w:rsid w:val="000771FC"/>
    <w:rsid w:val="00077688"/>
    <w:rsid w:val="000832BB"/>
    <w:rsid w:val="00083D93"/>
    <w:rsid w:val="000843EA"/>
    <w:rsid w:val="00086446"/>
    <w:rsid w:val="00090FD2"/>
    <w:rsid w:val="0009193F"/>
    <w:rsid w:val="00092CBE"/>
    <w:rsid w:val="000933DA"/>
    <w:rsid w:val="00095EC1"/>
    <w:rsid w:val="000A2AC3"/>
    <w:rsid w:val="000A38E6"/>
    <w:rsid w:val="000A50B8"/>
    <w:rsid w:val="000B0235"/>
    <w:rsid w:val="000B0B34"/>
    <w:rsid w:val="000B1A09"/>
    <w:rsid w:val="000B3E0F"/>
    <w:rsid w:val="000B4BDF"/>
    <w:rsid w:val="000B72AC"/>
    <w:rsid w:val="000B7BE0"/>
    <w:rsid w:val="000C2516"/>
    <w:rsid w:val="000C324D"/>
    <w:rsid w:val="000C4338"/>
    <w:rsid w:val="000C4B49"/>
    <w:rsid w:val="000C5AC9"/>
    <w:rsid w:val="000C66FC"/>
    <w:rsid w:val="000C6745"/>
    <w:rsid w:val="000D0532"/>
    <w:rsid w:val="000D07AC"/>
    <w:rsid w:val="000D4919"/>
    <w:rsid w:val="000E0397"/>
    <w:rsid w:val="000E34C3"/>
    <w:rsid w:val="000E5875"/>
    <w:rsid w:val="000E601B"/>
    <w:rsid w:val="000E6957"/>
    <w:rsid w:val="000F4827"/>
    <w:rsid w:val="000F785F"/>
    <w:rsid w:val="00101106"/>
    <w:rsid w:val="00105475"/>
    <w:rsid w:val="0010615D"/>
    <w:rsid w:val="001062F2"/>
    <w:rsid w:val="00106F3F"/>
    <w:rsid w:val="00113DD5"/>
    <w:rsid w:val="00116563"/>
    <w:rsid w:val="001171D5"/>
    <w:rsid w:val="00117301"/>
    <w:rsid w:val="00122CF5"/>
    <w:rsid w:val="0012750F"/>
    <w:rsid w:val="00127C1A"/>
    <w:rsid w:val="00133089"/>
    <w:rsid w:val="001351D4"/>
    <w:rsid w:val="0013619B"/>
    <w:rsid w:val="00136974"/>
    <w:rsid w:val="00136A96"/>
    <w:rsid w:val="0014067C"/>
    <w:rsid w:val="00144C5C"/>
    <w:rsid w:val="001457E3"/>
    <w:rsid w:val="00145CC5"/>
    <w:rsid w:val="0014649E"/>
    <w:rsid w:val="0015061A"/>
    <w:rsid w:val="0015363A"/>
    <w:rsid w:val="0015367B"/>
    <w:rsid w:val="00164326"/>
    <w:rsid w:val="001658F8"/>
    <w:rsid w:val="00166C8F"/>
    <w:rsid w:val="0017191F"/>
    <w:rsid w:val="001725F2"/>
    <w:rsid w:val="00172B72"/>
    <w:rsid w:val="00172E9F"/>
    <w:rsid w:val="00173992"/>
    <w:rsid w:val="00174101"/>
    <w:rsid w:val="0017432B"/>
    <w:rsid w:val="0017478F"/>
    <w:rsid w:val="00180C8B"/>
    <w:rsid w:val="0018495A"/>
    <w:rsid w:val="00185722"/>
    <w:rsid w:val="001900D1"/>
    <w:rsid w:val="001909A4"/>
    <w:rsid w:val="00195DCB"/>
    <w:rsid w:val="00197D7A"/>
    <w:rsid w:val="001A1F4D"/>
    <w:rsid w:val="001A2E17"/>
    <w:rsid w:val="001A6F53"/>
    <w:rsid w:val="001B087E"/>
    <w:rsid w:val="001B08B3"/>
    <w:rsid w:val="001B08D1"/>
    <w:rsid w:val="001B1050"/>
    <w:rsid w:val="001B16CB"/>
    <w:rsid w:val="001B279D"/>
    <w:rsid w:val="001B2D66"/>
    <w:rsid w:val="001B3BE0"/>
    <w:rsid w:val="001C00A7"/>
    <w:rsid w:val="001C0A10"/>
    <w:rsid w:val="001C411E"/>
    <w:rsid w:val="001C4CCF"/>
    <w:rsid w:val="001D057E"/>
    <w:rsid w:val="001D145D"/>
    <w:rsid w:val="001D3AFE"/>
    <w:rsid w:val="001D43B9"/>
    <w:rsid w:val="001D6BB6"/>
    <w:rsid w:val="001E01C1"/>
    <w:rsid w:val="001E072F"/>
    <w:rsid w:val="001E1AD6"/>
    <w:rsid w:val="001E3300"/>
    <w:rsid w:val="001E3FB0"/>
    <w:rsid w:val="001F0854"/>
    <w:rsid w:val="001F18CA"/>
    <w:rsid w:val="001F235D"/>
    <w:rsid w:val="001F617A"/>
    <w:rsid w:val="001F71E5"/>
    <w:rsid w:val="001F7E0B"/>
    <w:rsid w:val="00200127"/>
    <w:rsid w:val="00205647"/>
    <w:rsid w:val="0020688E"/>
    <w:rsid w:val="0021080B"/>
    <w:rsid w:val="00210B68"/>
    <w:rsid w:val="002142DB"/>
    <w:rsid w:val="002218F7"/>
    <w:rsid w:val="00221D34"/>
    <w:rsid w:val="00225E53"/>
    <w:rsid w:val="0023126B"/>
    <w:rsid w:val="00231CC0"/>
    <w:rsid w:val="00235F19"/>
    <w:rsid w:val="00236168"/>
    <w:rsid w:val="00241666"/>
    <w:rsid w:val="002417DC"/>
    <w:rsid w:val="0024224B"/>
    <w:rsid w:val="00242B57"/>
    <w:rsid w:val="00245CED"/>
    <w:rsid w:val="002461AD"/>
    <w:rsid w:val="00246EFF"/>
    <w:rsid w:val="002472F0"/>
    <w:rsid w:val="00247CE2"/>
    <w:rsid w:val="0025270F"/>
    <w:rsid w:val="0025775C"/>
    <w:rsid w:val="00262070"/>
    <w:rsid w:val="00262C46"/>
    <w:rsid w:val="00262EDB"/>
    <w:rsid w:val="00264606"/>
    <w:rsid w:val="0026495D"/>
    <w:rsid w:val="00265035"/>
    <w:rsid w:val="002655EF"/>
    <w:rsid w:val="00266003"/>
    <w:rsid w:val="00266282"/>
    <w:rsid w:val="00267C1A"/>
    <w:rsid w:val="002727FC"/>
    <w:rsid w:val="002731A0"/>
    <w:rsid w:val="002733F6"/>
    <w:rsid w:val="00275A36"/>
    <w:rsid w:val="00275AC4"/>
    <w:rsid w:val="0028093D"/>
    <w:rsid w:val="00282458"/>
    <w:rsid w:val="0028431D"/>
    <w:rsid w:val="002854BE"/>
    <w:rsid w:val="0029402E"/>
    <w:rsid w:val="002944C7"/>
    <w:rsid w:val="00295DC5"/>
    <w:rsid w:val="002A15B9"/>
    <w:rsid w:val="002A170A"/>
    <w:rsid w:val="002A3864"/>
    <w:rsid w:val="002A4D50"/>
    <w:rsid w:val="002A7AA4"/>
    <w:rsid w:val="002C430F"/>
    <w:rsid w:val="002C4351"/>
    <w:rsid w:val="002C5DB1"/>
    <w:rsid w:val="002C7239"/>
    <w:rsid w:val="002D49A1"/>
    <w:rsid w:val="002D6F12"/>
    <w:rsid w:val="002D7102"/>
    <w:rsid w:val="002D7956"/>
    <w:rsid w:val="002E0B79"/>
    <w:rsid w:val="002E3955"/>
    <w:rsid w:val="002E63F2"/>
    <w:rsid w:val="002F085F"/>
    <w:rsid w:val="002F09A1"/>
    <w:rsid w:val="002F2263"/>
    <w:rsid w:val="002F25B4"/>
    <w:rsid w:val="002F3E47"/>
    <w:rsid w:val="002F54B4"/>
    <w:rsid w:val="002F7C33"/>
    <w:rsid w:val="003003D6"/>
    <w:rsid w:val="0030245B"/>
    <w:rsid w:val="00302906"/>
    <w:rsid w:val="00304509"/>
    <w:rsid w:val="00306556"/>
    <w:rsid w:val="003073D7"/>
    <w:rsid w:val="00307F33"/>
    <w:rsid w:val="00310258"/>
    <w:rsid w:val="00311FFC"/>
    <w:rsid w:val="00313721"/>
    <w:rsid w:val="00313DFB"/>
    <w:rsid w:val="00314614"/>
    <w:rsid w:val="003164A9"/>
    <w:rsid w:val="00316C68"/>
    <w:rsid w:val="00316F5F"/>
    <w:rsid w:val="00317621"/>
    <w:rsid w:val="00317C7D"/>
    <w:rsid w:val="00322A41"/>
    <w:rsid w:val="00323E2C"/>
    <w:rsid w:val="00324E64"/>
    <w:rsid w:val="00325B42"/>
    <w:rsid w:val="00326D3B"/>
    <w:rsid w:val="003329F8"/>
    <w:rsid w:val="00334D15"/>
    <w:rsid w:val="00336F14"/>
    <w:rsid w:val="00346A91"/>
    <w:rsid w:val="00350F35"/>
    <w:rsid w:val="0035250C"/>
    <w:rsid w:val="003536F4"/>
    <w:rsid w:val="00353800"/>
    <w:rsid w:val="0036029A"/>
    <w:rsid w:val="003611E1"/>
    <w:rsid w:val="00364CAD"/>
    <w:rsid w:val="00365D37"/>
    <w:rsid w:val="00366213"/>
    <w:rsid w:val="003721B2"/>
    <w:rsid w:val="003738D5"/>
    <w:rsid w:val="00377E10"/>
    <w:rsid w:val="003826DB"/>
    <w:rsid w:val="003838F9"/>
    <w:rsid w:val="00384F83"/>
    <w:rsid w:val="00387044"/>
    <w:rsid w:val="003870A4"/>
    <w:rsid w:val="003873C8"/>
    <w:rsid w:val="003921F8"/>
    <w:rsid w:val="003A2048"/>
    <w:rsid w:val="003A30FB"/>
    <w:rsid w:val="003A6C5B"/>
    <w:rsid w:val="003A78C1"/>
    <w:rsid w:val="003A7C4E"/>
    <w:rsid w:val="003B3E61"/>
    <w:rsid w:val="003B6B80"/>
    <w:rsid w:val="003C056C"/>
    <w:rsid w:val="003C1CB8"/>
    <w:rsid w:val="003C29B6"/>
    <w:rsid w:val="003C76FA"/>
    <w:rsid w:val="003D57AB"/>
    <w:rsid w:val="003D78FD"/>
    <w:rsid w:val="003D7CA1"/>
    <w:rsid w:val="003E2AE9"/>
    <w:rsid w:val="003E7D74"/>
    <w:rsid w:val="003F0C8B"/>
    <w:rsid w:val="003F32E1"/>
    <w:rsid w:val="003F3BE9"/>
    <w:rsid w:val="003F442A"/>
    <w:rsid w:val="003F5F99"/>
    <w:rsid w:val="003F65E3"/>
    <w:rsid w:val="003F745E"/>
    <w:rsid w:val="003F7A25"/>
    <w:rsid w:val="004009AF"/>
    <w:rsid w:val="00402F9D"/>
    <w:rsid w:val="0040499B"/>
    <w:rsid w:val="00405092"/>
    <w:rsid w:val="004063FE"/>
    <w:rsid w:val="00407085"/>
    <w:rsid w:val="00407443"/>
    <w:rsid w:val="00412FD6"/>
    <w:rsid w:val="00413E87"/>
    <w:rsid w:val="00415E26"/>
    <w:rsid w:val="00420C28"/>
    <w:rsid w:val="00421053"/>
    <w:rsid w:val="00426053"/>
    <w:rsid w:val="004269B0"/>
    <w:rsid w:val="00431304"/>
    <w:rsid w:val="00431529"/>
    <w:rsid w:val="00443544"/>
    <w:rsid w:val="004435C7"/>
    <w:rsid w:val="00446B1A"/>
    <w:rsid w:val="00447BA4"/>
    <w:rsid w:val="00452ADA"/>
    <w:rsid w:val="004536F5"/>
    <w:rsid w:val="00453C90"/>
    <w:rsid w:val="0045402E"/>
    <w:rsid w:val="00454406"/>
    <w:rsid w:val="0045638E"/>
    <w:rsid w:val="00456786"/>
    <w:rsid w:val="0046024A"/>
    <w:rsid w:val="00461482"/>
    <w:rsid w:val="00464D14"/>
    <w:rsid w:val="004654B5"/>
    <w:rsid w:val="00480889"/>
    <w:rsid w:val="00481054"/>
    <w:rsid w:val="004900DB"/>
    <w:rsid w:val="004922F9"/>
    <w:rsid w:val="00492412"/>
    <w:rsid w:val="00492AF2"/>
    <w:rsid w:val="0049307C"/>
    <w:rsid w:val="0049417D"/>
    <w:rsid w:val="00495B13"/>
    <w:rsid w:val="00496750"/>
    <w:rsid w:val="00496C4D"/>
    <w:rsid w:val="00497675"/>
    <w:rsid w:val="004A459C"/>
    <w:rsid w:val="004A4F40"/>
    <w:rsid w:val="004A7C06"/>
    <w:rsid w:val="004B0A11"/>
    <w:rsid w:val="004B144F"/>
    <w:rsid w:val="004B1508"/>
    <w:rsid w:val="004B42E2"/>
    <w:rsid w:val="004B5D0C"/>
    <w:rsid w:val="004B67E6"/>
    <w:rsid w:val="004B6E48"/>
    <w:rsid w:val="004B79AE"/>
    <w:rsid w:val="004C2C1B"/>
    <w:rsid w:val="004C49F6"/>
    <w:rsid w:val="004D1081"/>
    <w:rsid w:val="004D2759"/>
    <w:rsid w:val="004D2CFE"/>
    <w:rsid w:val="004D2FD5"/>
    <w:rsid w:val="004D490B"/>
    <w:rsid w:val="004D4F1E"/>
    <w:rsid w:val="004E0C13"/>
    <w:rsid w:val="004E17AD"/>
    <w:rsid w:val="004E2502"/>
    <w:rsid w:val="004E33F7"/>
    <w:rsid w:val="004E46B7"/>
    <w:rsid w:val="004F42F7"/>
    <w:rsid w:val="004F463D"/>
    <w:rsid w:val="004F4CFF"/>
    <w:rsid w:val="004F7C54"/>
    <w:rsid w:val="00501360"/>
    <w:rsid w:val="005116D6"/>
    <w:rsid w:val="00513C96"/>
    <w:rsid w:val="00515A35"/>
    <w:rsid w:val="0052087F"/>
    <w:rsid w:val="00522E29"/>
    <w:rsid w:val="0052395A"/>
    <w:rsid w:val="0052446A"/>
    <w:rsid w:val="005249CF"/>
    <w:rsid w:val="00526D56"/>
    <w:rsid w:val="005271BB"/>
    <w:rsid w:val="005338E3"/>
    <w:rsid w:val="00533BFA"/>
    <w:rsid w:val="00534032"/>
    <w:rsid w:val="00534357"/>
    <w:rsid w:val="0053458B"/>
    <w:rsid w:val="00534F89"/>
    <w:rsid w:val="00536A51"/>
    <w:rsid w:val="00536A53"/>
    <w:rsid w:val="0054073C"/>
    <w:rsid w:val="005411E4"/>
    <w:rsid w:val="0054243F"/>
    <w:rsid w:val="00544C5D"/>
    <w:rsid w:val="00544EC3"/>
    <w:rsid w:val="0054784D"/>
    <w:rsid w:val="00547BC6"/>
    <w:rsid w:val="005542EF"/>
    <w:rsid w:val="00560502"/>
    <w:rsid w:val="00562274"/>
    <w:rsid w:val="005647F6"/>
    <w:rsid w:val="00564A11"/>
    <w:rsid w:val="005722AD"/>
    <w:rsid w:val="005731AB"/>
    <w:rsid w:val="0057342F"/>
    <w:rsid w:val="00574371"/>
    <w:rsid w:val="005748C9"/>
    <w:rsid w:val="00574BDD"/>
    <w:rsid w:val="005760D8"/>
    <w:rsid w:val="0058227D"/>
    <w:rsid w:val="00592DC1"/>
    <w:rsid w:val="00594BAE"/>
    <w:rsid w:val="00595587"/>
    <w:rsid w:val="00596A73"/>
    <w:rsid w:val="00596CF0"/>
    <w:rsid w:val="00597198"/>
    <w:rsid w:val="005978F7"/>
    <w:rsid w:val="005A0DDF"/>
    <w:rsid w:val="005A1F52"/>
    <w:rsid w:val="005A2031"/>
    <w:rsid w:val="005A2142"/>
    <w:rsid w:val="005A2BBA"/>
    <w:rsid w:val="005A4BCC"/>
    <w:rsid w:val="005B0259"/>
    <w:rsid w:val="005B371E"/>
    <w:rsid w:val="005C07B9"/>
    <w:rsid w:val="005C388E"/>
    <w:rsid w:val="005C6180"/>
    <w:rsid w:val="005C7D70"/>
    <w:rsid w:val="005D16E6"/>
    <w:rsid w:val="005D371F"/>
    <w:rsid w:val="005D4E42"/>
    <w:rsid w:val="005D545B"/>
    <w:rsid w:val="005D6AA9"/>
    <w:rsid w:val="005D6EE5"/>
    <w:rsid w:val="005D78D3"/>
    <w:rsid w:val="005E2E54"/>
    <w:rsid w:val="005E39E5"/>
    <w:rsid w:val="005E457A"/>
    <w:rsid w:val="005E79CE"/>
    <w:rsid w:val="005E7C53"/>
    <w:rsid w:val="005F0E6E"/>
    <w:rsid w:val="005F1769"/>
    <w:rsid w:val="005F5831"/>
    <w:rsid w:val="00601F9C"/>
    <w:rsid w:val="006031D8"/>
    <w:rsid w:val="006035C3"/>
    <w:rsid w:val="0060427F"/>
    <w:rsid w:val="00604F5C"/>
    <w:rsid w:val="00606573"/>
    <w:rsid w:val="006065A2"/>
    <w:rsid w:val="006071BC"/>
    <w:rsid w:val="006079E2"/>
    <w:rsid w:val="00610BAD"/>
    <w:rsid w:val="006113DD"/>
    <w:rsid w:val="0061153E"/>
    <w:rsid w:val="006126F7"/>
    <w:rsid w:val="00612934"/>
    <w:rsid w:val="00612C92"/>
    <w:rsid w:val="006141FB"/>
    <w:rsid w:val="0061708A"/>
    <w:rsid w:val="00623F53"/>
    <w:rsid w:val="00624554"/>
    <w:rsid w:val="006253D2"/>
    <w:rsid w:val="00631FC7"/>
    <w:rsid w:val="00632533"/>
    <w:rsid w:val="006333C8"/>
    <w:rsid w:val="00636F67"/>
    <w:rsid w:val="00637078"/>
    <w:rsid w:val="00637DEA"/>
    <w:rsid w:val="0064012B"/>
    <w:rsid w:val="006429D0"/>
    <w:rsid w:val="0065065A"/>
    <w:rsid w:val="00653A4A"/>
    <w:rsid w:val="0065561A"/>
    <w:rsid w:val="006556BC"/>
    <w:rsid w:val="00655FE6"/>
    <w:rsid w:val="00666CCD"/>
    <w:rsid w:val="006670F4"/>
    <w:rsid w:val="00670431"/>
    <w:rsid w:val="00670D4D"/>
    <w:rsid w:val="00671239"/>
    <w:rsid w:val="0067466A"/>
    <w:rsid w:val="00676D0C"/>
    <w:rsid w:val="0068728B"/>
    <w:rsid w:val="00697463"/>
    <w:rsid w:val="006A0609"/>
    <w:rsid w:val="006A0869"/>
    <w:rsid w:val="006A0DFF"/>
    <w:rsid w:val="006A1C5A"/>
    <w:rsid w:val="006A201C"/>
    <w:rsid w:val="006A35B8"/>
    <w:rsid w:val="006A676A"/>
    <w:rsid w:val="006B00A9"/>
    <w:rsid w:val="006B24C7"/>
    <w:rsid w:val="006B2AE5"/>
    <w:rsid w:val="006B2B54"/>
    <w:rsid w:val="006B3ACF"/>
    <w:rsid w:val="006B4417"/>
    <w:rsid w:val="006B631F"/>
    <w:rsid w:val="006B7784"/>
    <w:rsid w:val="006B7B95"/>
    <w:rsid w:val="006C175C"/>
    <w:rsid w:val="006C2C44"/>
    <w:rsid w:val="006C4081"/>
    <w:rsid w:val="006D247E"/>
    <w:rsid w:val="006D4245"/>
    <w:rsid w:val="006D6CAA"/>
    <w:rsid w:val="006D78ED"/>
    <w:rsid w:val="006E0B22"/>
    <w:rsid w:val="006E1035"/>
    <w:rsid w:val="006E12A3"/>
    <w:rsid w:val="006E38AC"/>
    <w:rsid w:val="006E4BFD"/>
    <w:rsid w:val="006E7399"/>
    <w:rsid w:val="006E78CD"/>
    <w:rsid w:val="006F0A3C"/>
    <w:rsid w:val="006F2DA2"/>
    <w:rsid w:val="006F3015"/>
    <w:rsid w:val="006F3BA0"/>
    <w:rsid w:val="006F75D4"/>
    <w:rsid w:val="00700BD5"/>
    <w:rsid w:val="00701475"/>
    <w:rsid w:val="00701C15"/>
    <w:rsid w:val="0070312B"/>
    <w:rsid w:val="00704967"/>
    <w:rsid w:val="007070F6"/>
    <w:rsid w:val="00710A56"/>
    <w:rsid w:val="00715F7F"/>
    <w:rsid w:val="007160DF"/>
    <w:rsid w:val="00716B6E"/>
    <w:rsid w:val="00716FA2"/>
    <w:rsid w:val="0071743C"/>
    <w:rsid w:val="00722840"/>
    <w:rsid w:val="00723F92"/>
    <w:rsid w:val="0072416F"/>
    <w:rsid w:val="00724869"/>
    <w:rsid w:val="00724C7F"/>
    <w:rsid w:val="007252BC"/>
    <w:rsid w:val="00730865"/>
    <w:rsid w:val="007314C1"/>
    <w:rsid w:val="00732F01"/>
    <w:rsid w:val="0073398C"/>
    <w:rsid w:val="00736396"/>
    <w:rsid w:val="0074100A"/>
    <w:rsid w:val="00741F88"/>
    <w:rsid w:val="00744922"/>
    <w:rsid w:val="00752F30"/>
    <w:rsid w:val="0075472C"/>
    <w:rsid w:val="00760F7D"/>
    <w:rsid w:val="0076115B"/>
    <w:rsid w:val="00761440"/>
    <w:rsid w:val="00762DC5"/>
    <w:rsid w:val="00763D03"/>
    <w:rsid w:val="00764FE5"/>
    <w:rsid w:val="00770DDB"/>
    <w:rsid w:val="00773EDB"/>
    <w:rsid w:val="00774C45"/>
    <w:rsid w:val="007773A1"/>
    <w:rsid w:val="0078018D"/>
    <w:rsid w:val="00781B4A"/>
    <w:rsid w:val="007823B6"/>
    <w:rsid w:val="007824A0"/>
    <w:rsid w:val="00782FEC"/>
    <w:rsid w:val="0078612F"/>
    <w:rsid w:val="0079135E"/>
    <w:rsid w:val="007914EE"/>
    <w:rsid w:val="00791A11"/>
    <w:rsid w:val="007967ED"/>
    <w:rsid w:val="0079738B"/>
    <w:rsid w:val="0079757D"/>
    <w:rsid w:val="007A2C9C"/>
    <w:rsid w:val="007A767A"/>
    <w:rsid w:val="007B2394"/>
    <w:rsid w:val="007B2680"/>
    <w:rsid w:val="007B299F"/>
    <w:rsid w:val="007B2F67"/>
    <w:rsid w:val="007B4B3F"/>
    <w:rsid w:val="007B68D4"/>
    <w:rsid w:val="007B6BDF"/>
    <w:rsid w:val="007C3CCF"/>
    <w:rsid w:val="007C6821"/>
    <w:rsid w:val="007D118C"/>
    <w:rsid w:val="007D2855"/>
    <w:rsid w:val="007D2CA8"/>
    <w:rsid w:val="007D58CC"/>
    <w:rsid w:val="007D6DA8"/>
    <w:rsid w:val="007D7AA3"/>
    <w:rsid w:val="007D7E92"/>
    <w:rsid w:val="007E7652"/>
    <w:rsid w:val="007F4737"/>
    <w:rsid w:val="007F530F"/>
    <w:rsid w:val="007F5911"/>
    <w:rsid w:val="0080016D"/>
    <w:rsid w:val="00801D84"/>
    <w:rsid w:val="00813B20"/>
    <w:rsid w:val="00815AB2"/>
    <w:rsid w:val="00816265"/>
    <w:rsid w:val="00823351"/>
    <w:rsid w:val="00830FB1"/>
    <w:rsid w:val="0083115C"/>
    <w:rsid w:val="00832D4C"/>
    <w:rsid w:val="008333D2"/>
    <w:rsid w:val="00834987"/>
    <w:rsid w:val="00842F12"/>
    <w:rsid w:val="0084442D"/>
    <w:rsid w:val="00846281"/>
    <w:rsid w:val="00851EF2"/>
    <w:rsid w:val="00852BB3"/>
    <w:rsid w:val="008554F6"/>
    <w:rsid w:val="008561B0"/>
    <w:rsid w:val="00856AD6"/>
    <w:rsid w:val="00857324"/>
    <w:rsid w:val="00862AD1"/>
    <w:rsid w:val="00862FC6"/>
    <w:rsid w:val="0086367B"/>
    <w:rsid w:val="00871A7A"/>
    <w:rsid w:val="00877BF2"/>
    <w:rsid w:val="008802BB"/>
    <w:rsid w:val="008834FF"/>
    <w:rsid w:val="00883910"/>
    <w:rsid w:val="00890A18"/>
    <w:rsid w:val="00890CCE"/>
    <w:rsid w:val="008938B5"/>
    <w:rsid w:val="0089442A"/>
    <w:rsid w:val="008A0B66"/>
    <w:rsid w:val="008A259A"/>
    <w:rsid w:val="008A3DC2"/>
    <w:rsid w:val="008A6F0E"/>
    <w:rsid w:val="008A7F88"/>
    <w:rsid w:val="008B404D"/>
    <w:rsid w:val="008B4581"/>
    <w:rsid w:val="008B7353"/>
    <w:rsid w:val="008C1A24"/>
    <w:rsid w:val="008C1D9A"/>
    <w:rsid w:val="008C1E9F"/>
    <w:rsid w:val="008C2668"/>
    <w:rsid w:val="008C7002"/>
    <w:rsid w:val="008D065A"/>
    <w:rsid w:val="008D1259"/>
    <w:rsid w:val="008D2026"/>
    <w:rsid w:val="008D314A"/>
    <w:rsid w:val="008D54E9"/>
    <w:rsid w:val="008D6A71"/>
    <w:rsid w:val="008E1A6C"/>
    <w:rsid w:val="008E3440"/>
    <w:rsid w:val="008E5BF9"/>
    <w:rsid w:val="008F25E6"/>
    <w:rsid w:val="008F48BF"/>
    <w:rsid w:val="008F5716"/>
    <w:rsid w:val="008F5A3A"/>
    <w:rsid w:val="008F63D2"/>
    <w:rsid w:val="008F68E9"/>
    <w:rsid w:val="008F6E49"/>
    <w:rsid w:val="008F747F"/>
    <w:rsid w:val="00901F2E"/>
    <w:rsid w:val="00903A10"/>
    <w:rsid w:val="00904688"/>
    <w:rsid w:val="009112EE"/>
    <w:rsid w:val="00911E88"/>
    <w:rsid w:val="009128D7"/>
    <w:rsid w:val="0092136F"/>
    <w:rsid w:val="00922C8A"/>
    <w:rsid w:val="009262FA"/>
    <w:rsid w:val="00927ABF"/>
    <w:rsid w:val="00930EC7"/>
    <w:rsid w:val="00932788"/>
    <w:rsid w:val="009328DC"/>
    <w:rsid w:val="0093367A"/>
    <w:rsid w:val="009347B5"/>
    <w:rsid w:val="00934CE0"/>
    <w:rsid w:val="009351AE"/>
    <w:rsid w:val="0093650B"/>
    <w:rsid w:val="009412B3"/>
    <w:rsid w:val="0094130A"/>
    <w:rsid w:val="00943B00"/>
    <w:rsid w:val="00944E05"/>
    <w:rsid w:val="009459AF"/>
    <w:rsid w:val="00946A9C"/>
    <w:rsid w:val="009539D0"/>
    <w:rsid w:val="00954023"/>
    <w:rsid w:val="00954D34"/>
    <w:rsid w:val="009551AB"/>
    <w:rsid w:val="00961B1F"/>
    <w:rsid w:val="00961BC3"/>
    <w:rsid w:val="0096664B"/>
    <w:rsid w:val="0097277C"/>
    <w:rsid w:val="00973755"/>
    <w:rsid w:val="0097402C"/>
    <w:rsid w:val="00977383"/>
    <w:rsid w:val="009774D1"/>
    <w:rsid w:val="009802FC"/>
    <w:rsid w:val="009830EA"/>
    <w:rsid w:val="00985520"/>
    <w:rsid w:val="00985DD9"/>
    <w:rsid w:val="0098704C"/>
    <w:rsid w:val="009906F0"/>
    <w:rsid w:val="00992CD1"/>
    <w:rsid w:val="00995196"/>
    <w:rsid w:val="009953E3"/>
    <w:rsid w:val="00995F96"/>
    <w:rsid w:val="009A03C5"/>
    <w:rsid w:val="009A071E"/>
    <w:rsid w:val="009A2999"/>
    <w:rsid w:val="009A4E00"/>
    <w:rsid w:val="009B0AC6"/>
    <w:rsid w:val="009B2A91"/>
    <w:rsid w:val="009B51CB"/>
    <w:rsid w:val="009B5C23"/>
    <w:rsid w:val="009B6F69"/>
    <w:rsid w:val="009B73E8"/>
    <w:rsid w:val="009C023D"/>
    <w:rsid w:val="009C025E"/>
    <w:rsid w:val="009C5E10"/>
    <w:rsid w:val="009D0D4E"/>
    <w:rsid w:val="009D5701"/>
    <w:rsid w:val="009D5D4C"/>
    <w:rsid w:val="009D70A8"/>
    <w:rsid w:val="009D767B"/>
    <w:rsid w:val="009D7EB4"/>
    <w:rsid w:val="009E0769"/>
    <w:rsid w:val="009E11B2"/>
    <w:rsid w:val="009E1A0B"/>
    <w:rsid w:val="009E4C4A"/>
    <w:rsid w:val="009E600C"/>
    <w:rsid w:val="009E6575"/>
    <w:rsid w:val="009E7F17"/>
    <w:rsid w:val="009F3404"/>
    <w:rsid w:val="009F5351"/>
    <w:rsid w:val="00A002D3"/>
    <w:rsid w:val="00A00EB9"/>
    <w:rsid w:val="00A0107C"/>
    <w:rsid w:val="00A0228F"/>
    <w:rsid w:val="00A06BC5"/>
    <w:rsid w:val="00A11526"/>
    <w:rsid w:val="00A17018"/>
    <w:rsid w:val="00A201CC"/>
    <w:rsid w:val="00A205F4"/>
    <w:rsid w:val="00A22D28"/>
    <w:rsid w:val="00A23E86"/>
    <w:rsid w:val="00A24590"/>
    <w:rsid w:val="00A25DA6"/>
    <w:rsid w:val="00A345EB"/>
    <w:rsid w:val="00A401A8"/>
    <w:rsid w:val="00A47FEA"/>
    <w:rsid w:val="00A50DB5"/>
    <w:rsid w:val="00A5125E"/>
    <w:rsid w:val="00A537AB"/>
    <w:rsid w:val="00A61DFA"/>
    <w:rsid w:val="00A67482"/>
    <w:rsid w:val="00A674BB"/>
    <w:rsid w:val="00A6753D"/>
    <w:rsid w:val="00A705C6"/>
    <w:rsid w:val="00A72825"/>
    <w:rsid w:val="00A77A42"/>
    <w:rsid w:val="00A86552"/>
    <w:rsid w:val="00A9009F"/>
    <w:rsid w:val="00A92000"/>
    <w:rsid w:val="00AA14C2"/>
    <w:rsid w:val="00AA14CD"/>
    <w:rsid w:val="00AA1551"/>
    <w:rsid w:val="00AA2CFB"/>
    <w:rsid w:val="00AA3A48"/>
    <w:rsid w:val="00AA3AD4"/>
    <w:rsid w:val="00AA49DB"/>
    <w:rsid w:val="00AA6EE5"/>
    <w:rsid w:val="00AB0B09"/>
    <w:rsid w:val="00AB1B32"/>
    <w:rsid w:val="00AB29FC"/>
    <w:rsid w:val="00AB594E"/>
    <w:rsid w:val="00AC07FA"/>
    <w:rsid w:val="00AC268A"/>
    <w:rsid w:val="00AC55B7"/>
    <w:rsid w:val="00AC6158"/>
    <w:rsid w:val="00AC6170"/>
    <w:rsid w:val="00AC69F6"/>
    <w:rsid w:val="00AC6E96"/>
    <w:rsid w:val="00AD1F34"/>
    <w:rsid w:val="00AD439F"/>
    <w:rsid w:val="00AD6C0F"/>
    <w:rsid w:val="00AD70F2"/>
    <w:rsid w:val="00AE0EA7"/>
    <w:rsid w:val="00AE3420"/>
    <w:rsid w:val="00AE596E"/>
    <w:rsid w:val="00AE6306"/>
    <w:rsid w:val="00AE7C53"/>
    <w:rsid w:val="00AF2BC7"/>
    <w:rsid w:val="00AF30F9"/>
    <w:rsid w:val="00B00BFE"/>
    <w:rsid w:val="00B0124E"/>
    <w:rsid w:val="00B0166A"/>
    <w:rsid w:val="00B02314"/>
    <w:rsid w:val="00B05A0E"/>
    <w:rsid w:val="00B12183"/>
    <w:rsid w:val="00B12AD7"/>
    <w:rsid w:val="00B139B7"/>
    <w:rsid w:val="00B15314"/>
    <w:rsid w:val="00B17232"/>
    <w:rsid w:val="00B177E6"/>
    <w:rsid w:val="00B17EB5"/>
    <w:rsid w:val="00B23CC8"/>
    <w:rsid w:val="00B2678F"/>
    <w:rsid w:val="00B26E86"/>
    <w:rsid w:val="00B30DAA"/>
    <w:rsid w:val="00B31170"/>
    <w:rsid w:val="00B325E5"/>
    <w:rsid w:val="00B32C4B"/>
    <w:rsid w:val="00B32F9F"/>
    <w:rsid w:val="00B33544"/>
    <w:rsid w:val="00B34C99"/>
    <w:rsid w:val="00B36155"/>
    <w:rsid w:val="00B370F5"/>
    <w:rsid w:val="00B421F4"/>
    <w:rsid w:val="00B4398A"/>
    <w:rsid w:val="00B4639B"/>
    <w:rsid w:val="00B46C0A"/>
    <w:rsid w:val="00B47761"/>
    <w:rsid w:val="00B47A21"/>
    <w:rsid w:val="00B50C8E"/>
    <w:rsid w:val="00B52352"/>
    <w:rsid w:val="00B536D9"/>
    <w:rsid w:val="00B53EBC"/>
    <w:rsid w:val="00B57F88"/>
    <w:rsid w:val="00B60AE2"/>
    <w:rsid w:val="00B61BAE"/>
    <w:rsid w:val="00B66329"/>
    <w:rsid w:val="00B66AAB"/>
    <w:rsid w:val="00B66E06"/>
    <w:rsid w:val="00B70405"/>
    <w:rsid w:val="00B718A6"/>
    <w:rsid w:val="00B72445"/>
    <w:rsid w:val="00B762E0"/>
    <w:rsid w:val="00B76C77"/>
    <w:rsid w:val="00B77CA6"/>
    <w:rsid w:val="00B80899"/>
    <w:rsid w:val="00B855A5"/>
    <w:rsid w:val="00B856F2"/>
    <w:rsid w:val="00B87EEA"/>
    <w:rsid w:val="00B90851"/>
    <w:rsid w:val="00B91901"/>
    <w:rsid w:val="00B94EFD"/>
    <w:rsid w:val="00B96A77"/>
    <w:rsid w:val="00BA13AE"/>
    <w:rsid w:val="00BA6601"/>
    <w:rsid w:val="00BA7982"/>
    <w:rsid w:val="00BA7E9B"/>
    <w:rsid w:val="00BB1022"/>
    <w:rsid w:val="00BB1252"/>
    <w:rsid w:val="00BB152D"/>
    <w:rsid w:val="00BC132C"/>
    <w:rsid w:val="00BC2CFF"/>
    <w:rsid w:val="00BC35D6"/>
    <w:rsid w:val="00BC3F90"/>
    <w:rsid w:val="00BC5402"/>
    <w:rsid w:val="00BC606D"/>
    <w:rsid w:val="00BC7B2F"/>
    <w:rsid w:val="00BD01AC"/>
    <w:rsid w:val="00BD20C2"/>
    <w:rsid w:val="00BD2EC8"/>
    <w:rsid w:val="00BD434B"/>
    <w:rsid w:val="00BD6232"/>
    <w:rsid w:val="00BD6FC4"/>
    <w:rsid w:val="00BE071E"/>
    <w:rsid w:val="00BE0895"/>
    <w:rsid w:val="00BE1783"/>
    <w:rsid w:val="00BE302E"/>
    <w:rsid w:val="00BE5627"/>
    <w:rsid w:val="00BE58EF"/>
    <w:rsid w:val="00BF542E"/>
    <w:rsid w:val="00BF5603"/>
    <w:rsid w:val="00BF58F8"/>
    <w:rsid w:val="00BF5BD0"/>
    <w:rsid w:val="00C010A3"/>
    <w:rsid w:val="00C01D9E"/>
    <w:rsid w:val="00C02D98"/>
    <w:rsid w:val="00C06A04"/>
    <w:rsid w:val="00C1154B"/>
    <w:rsid w:val="00C125F7"/>
    <w:rsid w:val="00C13C06"/>
    <w:rsid w:val="00C14D92"/>
    <w:rsid w:val="00C16C2D"/>
    <w:rsid w:val="00C21587"/>
    <w:rsid w:val="00C24724"/>
    <w:rsid w:val="00C251F6"/>
    <w:rsid w:val="00C2762F"/>
    <w:rsid w:val="00C35F81"/>
    <w:rsid w:val="00C370EB"/>
    <w:rsid w:val="00C37B55"/>
    <w:rsid w:val="00C4105D"/>
    <w:rsid w:val="00C413E3"/>
    <w:rsid w:val="00C46324"/>
    <w:rsid w:val="00C54A5A"/>
    <w:rsid w:val="00C54A75"/>
    <w:rsid w:val="00C5609C"/>
    <w:rsid w:val="00C65A98"/>
    <w:rsid w:val="00C6624E"/>
    <w:rsid w:val="00C70F88"/>
    <w:rsid w:val="00C7353F"/>
    <w:rsid w:val="00C75BD2"/>
    <w:rsid w:val="00C76086"/>
    <w:rsid w:val="00C76206"/>
    <w:rsid w:val="00C76D2B"/>
    <w:rsid w:val="00C81026"/>
    <w:rsid w:val="00C826DF"/>
    <w:rsid w:val="00C8520F"/>
    <w:rsid w:val="00C92B5C"/>
    <w:rsid w:val="00C92E60"/>
    <w:rsid w:val="00C94612"/>
    <w:rsid w:val="00C96373"/>
    <w:rsid w:val="00C965DF"/>
    <w:rsid w:val="00CA05EA"/>
    <w:rsid w:val="00CA22BB"/>
    <w:rsid w:val="00CA25D8"/>
    <w:rsid w:val="00CA27A6"/>
    <w:rsid w:val="00CA4AA7"/>
    <w:rsid w:val="00CA662D"/>
    <w:rsid w:val="00CB0586"/>
    <w:rsid w:val="00CB0DE1"/>
    <w:rsid w:val="00CB1C48"/>
    <w:rsid w:val="00CB20B6"/>
    <w:rsid w:val="00CB2EF0"/>
    <w:rsid w:val="00CB3DEC"/>
    <w:rsid w:val="00CC1DAA"/>
    <w:rsid w:val="00CC2726"/>
    <w:rsid w:val="00CC34F2"/>
    <w:rsid w:val="00CC460D"/>
    <w:rsid w:val="00CC737F"/>
    <w:rsid w:val="00CD0414"/>
    <w:rsid w:val="00CD203F"/>
    <w:rsid w:val="00CD6DD0"/>
    <w:rsid w:val="00CE0698"/>
    <w:rsid w:val="00CE09E3"/>
    <w:rsid w:val="00CE3829"/>
    <w:rsid w:val="00CE5267"/>
    <w:rsid w:val="00CE5522"/>
    <w:rsid w:val="00CF0FD2"/>
    <w:rsid w:val="00CF1C0A"/>
    <w:rsid w:val="00CF3758"/>
    <w:rsid w:val="00CF6C10"/>
    <w:rsid w:val="00CF7B4F"/>
    <w:rsid w:val="00D0045A"/>
    <w:rsid w:val="00D01B18"/>
    <w:rsid w:val="00D02894"/>
    <w:rsid w:val="00D039F6"/>
    <w:rsid w:val="00D03FD0"/>
    <w:rsid w:val="00D05114"/>
    <w:rsid w:val="00D05E8B"/>
    <w:rsid w:val="00D1300C"/>
    <w:rsid w:val="00D20E82"/>
    <w:rsid w:val="00D21674"/>
    <w:rsid w:val="00D21951"/>
    <w:rsid w:val="00D2279C"/>
    <w:rsid w:val="00D257A3"/>
    <w:rsid w:val="00D262FA"/>
    <w:rsid w:val="00D26F3C"/>
    <w:rsid w:val="00D2797C"/>
    <w:rsid w:val="00D33525"/>
    <w:rsid w:val="00D35C9E"/>
    <w:rsid w:val="00D44084"/>
    <w:rsid w:val="00D44D49"/>
    <w:rsid w:val="00D4653A"/>
    <w:rsid w:val="00D504B6"/>
    <w:rsid w:val="00D50C21"/>
    <w:rsid w:val="00D51309"/>
    <w:rsid w:val="00D524D6"/>
    <w:rsid w:val="00D53563"/>
    <w:rsid w:val="00D537D7"/>
    <w:rsid w:val="00D53F8D"/>
    <w:rsid w:val="00D548CC"/>
    <w:rsid w:val="00D54B75"/>
    <w:rsid w:val="00D57B15"/>
    <w:rsid w:val="00D65E26"/>
    <w:rsid w:val="00D72D5C"/>
    <w:rsid w:val="00D73D6E"/>
    <w:rsid w:val="00D80207"/>
    <w:rsid w:val="00D815B5"/>
    <w:rsid w:val="00D82579"/>
    <w:rsid w:val="00D8363F"/>
    <w:rsid w:val="00D84A1E"/>
    <w:rsid w:val="00D90BA4"/>
    <w:rsid w:val="00D92546"/>
    <w:rsid w:val="00D94221"/>
    <w:rsid w:val="00D94384"/>
    <w:rsid w:val="00D94582"/>
    <w:rsid w:val="00D951BC"/>
    <w:rsid w:val="00DA1916"/>
    <w:rsid w:val="00DB0D5A"/>
    <w:rsid w:val="00DB1130"/>
    <w:rsid w:val="00DB4F1E"/>
    <w:rsid w:val="00DB5410"/>
    <w:rsid w:val="00DC0632"/>
    <w:rsid w:val="00DD1E65"/>
    <w:rsid w:val="00DD3990"/>
    <w:rsid w:val="00DD5F86"/>
    <w:rsid w:val="00DD6AB3"/>
    <w:rsid w:val="00DE176A"/>
    <w:rsid w:val="00DE22C7"/>
    <w:rsid w:val="00DE2918"/>
    <w:rsid w:val="00DE374D"/>
    <w:rsid w:val="00DE48E0"/>
    <w:rsid w:val="00DE598E"/>
    <w:rsid w:val="00DE77F8"/>
    <w:rsid w:val="00DF291D"/>
    <w:rsid w:val="00DF2A0A"/>
    <w:rsid w:val="00DF4C7D"/>
    <w:rsid w:val="00DF5277"/>
    <w:rsid w:val="00E00B96"/>
    <w:rsid w:val="00E019C4"/>
    <w:rsid w:val="00E02E9E"/>
    <w:rsid w:val="00E04178"/>
    <w:rsid w:val="00E04E51"/>
    <w:rsid w:val="00E06572"/>
    <w:rsid w:val="00E06FF9"/>
    <w:rsid w:val="00E07782"/>
    <w:rsid w:val="00E07A5E"/>
    <w:rsid w:val="00E14141"/>
    <w:rsid w:val="00E16EB8"/>
    <w:rsid w:val="00E20CC3"/>
    <w:rsid w:val="00E20EEA"/>
    <w:rsid w:val="00E248C3"/>
    <w:rsid w:val="00E24C81"/>
    <w:rsid w:val="00E3311F"/>
    <w:rsid w:val="00E333B5"/>
    <w:rsid w:val="00E34898"/>
    <w:rsid w:val="00E366FF"/>
    <w:rsid w:val="00E447AA"/>
    <w:rsid w:val="00E46B36"/>
    <w:rsid w:val="00E53876"/>
    <w:rsid w:val="00E53A7D"/>
    <w:rsid w:val="00E552AC"/>
    <w:rsid w:val="00E62321"/>
    <w:rsid w:val="00E6252F"/>
    <w:rsid w:val="00E641DF"/>
    <w:rsid w:val="00E65D12"/>
    <w:rsid w:val="00E6687D"/>
    <w:rsid w:val="00E71784"/>
    <w:rsid w:val="00E74DBA"/>
    <w:rsid w:val="00E753BD"/>
    <w:rsid w:val="00E773A2"/>
    <w:rsid w:val="00E81182"/>
    <w:rsid w:val="00E86360"/>
    <w:rsid w:val="00E920CC"/>
    <w:rsid w:val="00E92477"/>
    <w:rsid w:val="00E9294C"/>
    <w:rsid w:val="00E931D8"/>
    <w:rsid w:val="00E95243"/>
    <w:rsid w:val="00E97F11"/>
    <w:rsid w:val="00EA5A8D"/>
    <w:rsid w:val="00EA6A8D"/>
    <w:rsid w:val="00EB15CF"/>
    <w:rsid w:val="00EB1939"/>
    <w:rsid w:val="00EB2917"/>
    <w:rsid w:val="00EB4340"/>
    <w:rsid w:val="00EB6A32"/>
    <w:rsid w:val="00EB7824"/>
    <w:rsid w:val="00EB7971"/>
    <w:rsid w:val="00EC0E1D"/>
    <w:rsid w:val="00EC3658"/>
    <w:rsid w:val="00EC5651"/>
    <w:rsid w:val="00EC644C"/>
    <w:rsid w:val="00EC65AF"/>
    <w:rsid w:val="00EC6EC8"/>
    <w:rsid w:val="00EC7E60"/>
    <w:rsid w:val="00ED0397"/>
    <w:rsid w:val="00ED0A38"/>
    <w:rsid w:val="00ED0CBA"/>
    <w:rsid w:val="00ED2AF9"/>
    <w:rsid w:val="00ED5D07"/>
    <w:rsid w:val="00ED615B"/>
    <w:rsid w:val="00ED6F27"/>
    <w:rsid w:val="00EE12BA"/>
    <w:rsid w:val="00EE3DCC"/>
    <w:rsid w:val="00EE3DF7"/>
    <w:rsid w:val="00EE5B4E"/>
    <w:rsid w:val="00EE7DFB"/>
    <w:rsid w:val="00EF1A89"/>
    <w:rsid w:val="00EF1D43"/>
    <w:rsid w:val="00EF2DB3"/>
    <w:rsid w:val="00EF3CC6"/>
    <w:rsid w:val="00EF5EEE"/>
    <w:rsid w:val="00F006EE"/>
    <w:rsid w:val="00F02F6D"/>
    <w:rsid w:val="00F036BA"/>
    <w:rsid w:val="00F0405B"/>
    <w:rsid w:val="00F10372"/>
    <w:rsid w:val="00F12B37"/>
    <w:rsid w:val="00F17AB4"/>
    <w:rsid w:val="00F23098"/>
    <w:rsid w:val="00F233B9"/>
    <w:rsid w:val="00F2471D"/>
    <w:rsid w:val="00F251FA"/>
    <w:rsid w:val="00F259E3"/>
    <w:rsid w:val="00F26857"/>
    <w:rsid w:val="00F32223"/>
    <w:rsid w:val="00F3374E"/>
    <w:rsid w:val="00F34A9A"/>
    <w:rsid w:val="00F350C7"/>
    <w:rsid w:val="00F35E4F"/>
    <w:rsid w:val="00F3629C"/>
    <w:rsid w:val="00F42169"/>
    <w:rsid w:val="00F44BBD"/>
    <w:rsid w:val="00F50CF8"/>
    <w:rsid w:val="00F5261F"/>
    <w:rsid w:val="00F536D3"/>
    <w:rsid w:val="00F53A3C"/>
    <w:rsid w:val="00F576AF"/>
    <w:rsid w:val="00F62CFC"/>
    <w:rsid w:val="00F6323D"/>
    <w:rsid w:val="00F64D3A"/>
    <w:rsid w:val="00F763FD"/>
    <w:rsid w:val="00F77501"/>
    <w:rsid w:val="00F83321"/>
    <w:rsid w:val="00F900DB"/>
    <w:rsid w:val="00F92E55"/>
    <w:rsid w:val="00F93B57"/>
    <w:rsid w:val="00F94436"/>
    <w:rsid w:val="00F94BA5"/>
    <w:rsid w:val="00F96298"/>
    <w:rsid w:val="00FA2EBE"/>
    <w:rsid w:val="00FA6BC4"/>
    <w:rsid w:val="00FA7EBE"/>
    <w:rsid w:val="00FB08CB"/>
    <w:rsid w:val="00FB2183"/>
    <w:rsid w:val="00FB234C"/>
    <w:rsid w:val="00FB50F3"/>
    <w:rsid w:val="00FB7B8F"/>
    <w:rsid w:val="00FC1016"/>
    <w:rsid w:val="00FC15BC"/>
    <w:rsid w:val="00FC3B88"/>
    <w:rsid w:val="00FC5961"/>
    <w:rsid w:val="00FC664E"/>
    <w:rsid w:val="00FC688A"/>
    <w:rsid w:val="00FD071D"/>
    <w:rsid w:val="00FD0843"/>
    <w:rsid w:val="00FD5A7E"/>
    <w:rsid w:val="00FE1123"/>
    <w:rsid w:val="00FE2A9B"/>
    <w:rsid w:val="00FE411E"/>
    <w:rsid w:val="00FE612E"/>
    <w:rsid w:val="00FE66E8"/>
    <w:rsid w:val="00FE7606"/>
    <w:rsid w:val="00FE765E"/>
    <w:rsid w:val="00FF1331"/>
    <w:rsid w:val="00FF1524"/>
    <w:rsid w:val="00FF1C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A22D28"/>
    <w:pPr>
      <w:tabs>
        <w:tab w:val="left" w:pos="426"/>
        <w:tab w:val="left" w:pos="1320"/>
        <w:tab w:val="right" w:leader="dot" w:pos="9061"/>
      </w:tabs>
      <w:spacing w:after="100"/>
    </w:pPr>
    <w:rPr>
      <w:noProof/>
      <w:lang w:eastAsia="pt-BR"/>
    </w:r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fia">
    <w:name w:val="Bibliography"/>
    <w:basedOn w:val="Normal"/>
    <w:next w:val="Normal"/>
    <w:uiPriority w:val="37"/>
    <w:unhideWhenUsed/>
    <w:rsid w:val="002218F7"/>
  </w:style>
  <w:style w:type="character" w:styleId="nfase">
    <w:name w:val="Emphasis"/>
    <w:basedOn w:val="Fontepargpadro"/>
    <w:uiPriority w:val="20"/>
    <w:qFormat/>
    <w:rsid w:val="005271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o"/>
    <w:qFormat/>
    <w:rsid w:val="0015061A"/>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D80207"/>
    <w:pPr>
      <w:keepNext/>
      <w:keepLines/>
      <w:numPr>
        <w:numId w:val="35"/>
      </w:numPr>
      <w:spacing w:before="480" w:after="0"/>
      <w:outlineLvl w:val="0"/>
    </w:pPr>
    <w:rPr>
      <w:rFonts w:eastAsiaTheme="majorEastAsia" w:cs="Arial"/>
      <w:b/>
      <w:bCs/>
      <w:caps/>
      <w:szCs w:val="24"/>
    </w:rPr>
  </w:style>
  <w:style w:type="paragraph" w:styleId="Ttulo2">
    <w:name w:val="heading 2"/>
    <w:basedOn w:val="Normal"/>
    <w:next w:val="Normal"/>
    <w:link w:val="Ttulo2Char"/>
    <w:uiPriority w:val="9"/>
    <w:unhideWhenUsed/>
    <w:qFormat/>
    <w:rsid w:val="00D80207"/>
    <w:pPr>
      <w:keepNext/>
      <w:keepLines/>
      <w:numPr>
        <w:ilvl w:val="1"/>
        <w:numId w:val="35"/>
      </w:numPr>
      <w:tabs>
        <w:tab w:val="left" w:pos="851"/>
      </w:tabs>
      <w:spacing w:before="200" w:after="0"/>
      <w:outlineLvl w:val="1"/>
    </w:pPr>
    <w:rPr>
      <w:rFonts w:eastAsia="ヒラギノ角ゴ Pro W3" w:cs="Arial"/>
      <w:b/>
      <w:bCs/>
      <w:szCs w:val="24"/>
    </w:rPr>
  </w:style>
  <w:style w:type="paragraph" w:styleId="Ttulo3">
    <w:name w:val="heading 3"/>
    <w:basedOn w:val="Ttulo2"/>
    <w:next w:val="Normal"/>
    <w:link w:val="Ttulo3Char"/>
    <w:uiPriority w:val="9"/>
    <w:unhideWhenUsed/>
    <w:qFormat/>
    <w:rsid w:val="00724869"/>
    <w:pPr>
      <w:numPr>
        <w:ilvl w:val="2"/>
      </w:numPr>
      <w:tabs>
        <w:tab w:val="left" w:pos="567"/>
        <w:tab w:val="left" w:pos="1276"/>
      </w:tabs>
      <w:outlineLvl w:val="2"/>
    </w:pPr>
    <w:rPr>
      <w:i/>
      <w:sz w:val="22"/>
    </w:rPr>
  </w:style>
  <w:style w:type="paragraph" w:styleId="Ttulo4">
    <w:name w:val="heading 4"/>
    <w:basedOn w:val="Normal"/>
    <w:next w:val="Normal"/>
    <w:link w:val="Ttulo4Char"/>
    <w:uiPriority w:val="9"/>
    <w:unhideWhenUsed/>
    <w:qFormat/>
    <w:rsid w:val="00D80207"/>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80207"/>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80207"/>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80207"/>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80207"/>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80207"/>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80207"/>
    <w:rPr>
      <w:rFonts w:ascii="Arial" w:eastAsiaTheme="majorEastAsia" w:hAnsi="Arial" w:cs="Arial"/>
      <w:b/>
      <w:bCs/>
      <w:caps/>
      <w:sz w:val="24"/>
      <w:szCs w:val="24"/>
    </w:rPr>
  </w:style>
  <w:style w:type="paragraph" w:styleId="CabealhodoSumrio">
    <w:name w:val="TOC Heading"/>
    <w:basedOn w:val="Ttulo1"/>
    <w:next w:val="Normal"/>
    <w:uiPriority w:val="39"/>
    <w:unhideWhenUsed/>
    <w:qFormat/>
    <w:rsid w:val="00B30DAA"/>
    <w:pPr>
      <w:outlineLvl w:val="9"/>
    </w:pPr>
    <w:rPr>
      <w:lang w:eastAsia="pt-BR"/>
    </w:rPr>
  </w:style>
  <w:style w:type="paragraph" w:styleId="Textodebalo">
    <w:name w:val="Balloon Text"/>
    <w:basedOn w:val="Normal"/>
    <w:link w:val="TextodebaloChar"/>
    <w:uiPriority w:val="99"/>
    <w:semiHidden/>
    <w:unhideWhenUsed/>
    <w:rsid w:val="00B30DA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30DAA"/>
    <w:rPr>
      <w:rFonts w:ascii="Tahoma" w:hAnsi="Tahoma" w:cs="Tahoma"/>
      <w:sz w:val="16"/>
      <w:szCs w:val="16"/>
    </w:rPr>
  </w:style>
  <w:style w:type="paragraph" w:customStyle="1" w:styleId="PargrafodaLista1">
    <w:name w:val="Parágrafo da Lista1"/>
    <w:rsid w:val="00B30DAA"/>
    <w:pPr>
      <w:ind w:left="720"/>
    </w:pPr>
    <w:rPr>
      <w:rFonts w:ascii="Lucida Grande" w:eastAsia="ヒラギノ角ゴ Pro W3" w:hAnsi="Lucida Grande" w:cs="Times New Roman"/>
      <w:color w:val="000000"/>
      <w:szCs w:val="20"/>
      <w:lang w:eastAsia="pt-BR"/>
    </w:rPr>
  </w:style>
  <w:style w:type="paragraph" w:styleId="Sumrio1">
    <w:name w:val="toc 1"/>
    <w:basedOn w:val="Normal"/>
    <w:next w:val="Normal"/>
    <w:autoRedefine/>
    <w:uiPriority w:val="39"/>
    <w:unhideWhenUsed/>
    <w:rsid w:val="00534032"/>
    <w:pPr>
      <w:tabs>
        <w:tab w:val="left" w:pos="851"/>
        <w:tab w:val="right" w:leader="dot" w:pos="9061"/>
      </w:tabs>
      <w:spacing w:after="100"/>
      <w:ind w:left="284" w:hanging="284"/>
    </w:pPr>
  </w:style>
  <w:style w:type="character" w:styleId="Hyperlink">
    <w:name w:val="Hyperlink"/>
    <w:basedOn w:val="Fontepargpadro"/>
    <w:uiPriority w:val="99"/>
    <w:unhideWhenUsed/>
    <w:rsid w:val="006C2C44"/>
    <w:rPr>
      <w:color w:val="0000FF" w:themeColor="hyperlink"/>
      <w:u w:val="single"/>
    </w:rPr>
  </w:style>
  <w:style w:type="character" w:customStyle="1" w:styleId="Ttulo2Char">
    <w:name w:val="Título 2 Char"/>
    <w:basedOn w:val="Fontepargpadro"/>
    <w:link w:val="Ttulo2"/>
    <w:uiPriority w:val="9"/>
    <w:rsid w:val="00D80207"/>
    <w:rPr>
      <w:rFonts w:ascii="Arial" w:eastAsia="ヒラギノ角ゴ Pro W3" w:hAnsi="Arial" w:cs="Arial"/>
      <w:b/>
      <w:bCs/>
      <w:sz w:val="24"/>
      <w:szCs w:val="24"/>
    </w:rPr>
  </w:style>
  <w:style w:type="paragraph" w:styleId="Sumrio2">
    <w:name w:val="toc 2"/>
    <w:basedOn w:val="Normal"/>
    <w:next w:val="Normal"/>
    <w:autoRedefine/>
    <w:uiPriority w:val="39"/>
    <w:unhideWhenUsed/>
    <w:rsid w:val="00AA3AD4"/>
    <w:pPr>
      <w:tabs>
        <w:tab w:val="left" w:pos="426"/>
        <w:tab w:val="right" w:leader="dot" w:pos="9061"/>
      </w:tabs>
      <w:spacing w:after="100"/>
    </w:pPr>
  </w:style>
  <w:style w:type="paragraph" w:styleId="PargrafodaLista">
    <w:name w:val="List Paragraph"/>
    <w:basedOn w:val="Normal"/>
    <w:uiPriority w:val="34"/>
    <w:qFormat/>
    <w:rsid w:val="00AA2CFB"/>
    <w:pPr>
      <w:ind w:left="720"/>
      <w:contextualSpacing/>
    </w:pPr>
  </w:style>
  <w:style w:type="paragraph" w:styleId="Cabealho">
    <w:name w:val="header"/>
    <w:basedOn w:val="Normal"/>
    <w:link w:val="CabealhoChar"/>
    <w:uiPriority w:val="99"/>
    <w:unhideWhenUsed/>
    <w:rsid w:val="006A3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35B8"/>
  </w:style>
  <w:style w:type="paragraph" w:styleId="Rodap">
    <w:name w:val="footer"/>
    <w:basedOn w:val="Normal"/>
    <w:link w:val="RodapChar"/>
    <w:uiPriority w:val="99"/>
    <w:unhideWhenUsed/>
    <w:rsid w:val="006A35B8"/>
    <w:pPr>
      <w:tabs>
        <w:tab w:val="center" w:pos="4252"/>
        <w:tab w:val="right" w:pos="8504"/>
      </w:tabs>
      <w:spacing w:after="0" w:line="240" w:lineRule="auto"/>
    </w:pPr>
  </w:style>
  <w:style w:type="character" w:customStyle="1" w:styleId="RodapChar">
    <w:name w:val="Rodapé Char"/>
    <w:basedOn w:val="Fontepargpadro"/>
    <w:link w:val="Rodap"/>
    <w:uiPriority w:val="99"/>
    <w:rsid w:val="006A35B8"/>
  </w:style>
  <w:style w:type="character" w:styleId="Refdecomentrio">
    <w:name w:val="annotation reference"/>
    <w:basedOn w:val="Fontepargpadro"/>
    <w:uiPriority w:val="99"/>
    <w:semiHidden/>
    <w:unhideWhenUsed/>
    <w:rsid w:val="00B46C0A"/>
    <w:rPr>
      <w:sz w:val="16"/>
      <w:szCs w:val="16"/>
    </w:rPr>
  </w:style>
  <w:style w:type="paragraph" w:styleId="Textodecomentrio">
    <w:name w:val="annotation text"/>
    <w:basedOn w:val="Normal"/>
    <w:link w:val="TextodecomentrioChar"/>
    <w:uiPriority w:val="99"/>
    <w:semiHidden/>
    <w:unhideWhenUsed/>
    <w:rsid w:val="00B46C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46C0A"/>
    <w:rPr>
      <w:sz w:val="20"/>
      <w:szCs w:val="20"/>
    </w:rPr>
  </w:style>
  <w:style w:type="paragraph" w:styleId="Assuntodocomentrio">
    <w:name w:val="annotation subject"/>
    <w:basedOn w:val="Textodecomentrio"/>
    <w:next w:val="Textodecomentrio"/>
    <w:link w:val="AssuntodocomentrioChar"/>
    <w:uiPriority w:val="99"/>
    <w:semiHidden/>
    <w:unhideWhenUsed/>
    <w:rsid w:val="00B46C0A"/>
    <w:rPr>
      <w:b/>
      <w:bCs/>
    </w:rPr>
  </w:style>
  <w:style w:type="character" w:customStyle="1" w:styleId="AssuntodocomentrioChar">
    <w:name w:val="Assunto do comentário Char"/>
    <w:basedOn w:val="TextodecomentrioChar"/>
    <w:link w:val="Assuntodocomentrio"/>
    <w:uiPriority w:val="99"/>
    <w:semiHidden/>
    <w:rsid w:val="00B46C0A"/>
    <w:rPr>
      <w:b/>
      <w:bCs/>
      <w:sz w:val="20"/>
      <w:szCs w:val="20"/>
    </w:rPr>
  </w:style>
  <w:style w:type="character" w:customStyle="1" w:styleId="texto">
    <w:name w:val="texto"/>
    <w:basedOn w:val="Fontepargpadro"/>
    <w:rsid w:val="00547BC6"/>
  </w:style>
  <w:style w:type="paragraph" w:styleId="NormalWeb">
    <w:name w:val="Normal (Web)"/>
    <w:basedOn w:val="Normal"/>
    <w:uiPriority w:val="99"/>
    <w:unhideWhenUsed/>
    <w:rsid w:val="00547BC6"/>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apple-converted-space">
    <w:name w:val="apple-converted-space"/>
    <w:basedOn w:val="Fontepargpadro"/>
    <w:rsid w:val="00547BC6"/>
  </w:style>
  <w:style w:type="character" w:styleId="Forte">
    <w:name w:val="Strong"/>
    <w:basedOn w:val="Fontepargpadro"/>
    <w:uiPriority w:val="22"/>
    <w:qFormat/>
    <w:rsid w:val="00EC7E60"/>
    <w:rPr>
      <w:b/>
      <w:bCs/>
    </w:rPr>
  </w:style>
  <w:style w:type="paragraph" w:styleId="Textodenotaderodap">
    <w:name w:val="footnote text"/>
    <w:basedOn w:val="Normal"/>
    <w:link w:val="TextodenotaderodapChar"/>
    <w:uiPriority w:val="99"/>
    <w:semiHidden/>
    <w:unhideWhenUsed/>
    <w:rsid w:val="00B12AD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AD7"/>
    <w:rPr>
      <w:sz w:val="20"/>
      <w:szCs w:val="20"/>
    </w:rPr>
  </w:style>
  <w:style w:type="character" w:styleId="Refdenotaderodap">
    <w:name w:val="footnote reference"/>
    <w:basedOn w:val="Fontepargpadro"/>
    <w:uiPriority w:val="99"/>
    <w:semiHidden/>
    <w:unhideWhenUsed/>
    <w:rsid w:val="00B12AD7"/>
    <w:rPr>
      <w:vertAlign w:val="superscript"/>
    </w:rPr>
  </w:style>
  <w:style w:type="paragraph" w:styleId="Legenda">
    <w:name w:val="caption"/>
    <w:basedOn w:val="Normal"/>
    <w:next w:val="Normal"/>
    <w:uiPriority w:val="35"/>
    <w:unhideWhenUsed/>
    <w:qFormat/>
    <w:rsid w:val="007F5911"/>
    <w:pPr>
      <w:spacing w:line="240" w:lineRule="auto"/>
      <w:jc w:val="center"/>
    </w:pPr>
    <w:rPr>
      <w:rFonts w:cs="Arial"/>
      <w:b/>
      <w:bCs/>
    </w:rPr>
  </w:style>
  <w:style w:type="paragraph" w:styleId="ndicedeilustraes">
    <w:name w:val="table of figures"/>
    <w:basedOn w:val="Normal"/>
    <w:next w:val="Normal"/>
    <w:uiPriority w:val="99"/>
    <w:unhideWhenUsed/>
    <w:rsid w:val="0045402E"/>
    <w:pPr>
      <w:spacing w:after="0"/>
      <w:ind w:firstLine="0"/>
    </w:pPr>
  </w:style>
  <w:style w:type="character" w:customStyle="1" w:styleId="hps">
    <w:name w:val="hps"/>
    <w:basedOn w:val="Fontepargpadro"/>
    <w:rsid w:val="00037B78"/>
  </w:style>
  <w:style w:type="character" w:customStyle="1" w:styleId="Ttulo3Char">
    <w:name w:val="Título 3 Char"/>
    <w:basedOn w:val="Fontepargpadro"/>
    <w:link w:val="Ttulo3"/>
    <w:uiPriority w:val="9"/>
    <w:rsid w:val="003A30FB"/>
    <w:rPr>
      <w:rFonts w:ascii="Arial" w:eastAsia="ヒラギノ角ゴ Pro W3" w:hAnsi="Arial" w:cs="Arial"/>
      <w:b/>
      <w:bCs/>
      <w:i/>
      <w:szCs w:val="24"/>
    </w:rPr>
  </w:style>
  <w:style w:type="character" w:customStyle="1" w:styleId="Ttulo4Char">
    <w:name w:val="Título 4 Char"/>
    <w:basedOn w:val="Fontepargpadro"/>
    <w:link w:val="Ttulo4"/>
    <w:uiPriority w:val="9"/>
    <w:rsid w:val="00D80207"/>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D80207"/>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D80207"/>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D80207"/>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D8020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80207"/>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322A41"/>
    <w:pPr>
      <w:spacing w:after="100"/>
      <w:ind w:left="440"/>
    </w:pPr>
  </w:style>
  <w:style w:type="character" w:styleId="HiperlinkVisitado">
    <w:name w:val="FollowedHyperlink"/>
    <w:basedOn w:val="Fontepargpadro"/>
    <w:uiPriority w:val="99"/>
    <w:semiHidden/>
    <w:unhideWhenUsed/>
    <w:rsid w:val="00ED0397"/>
    <w:rPr>
      <w:color w:val="800080" w:themeColor="followedHyperlink"/>
      <w:u w:val="single"/>
    </w:rPr>
  </w:style>
  <w:style w:type="paragraph" w:styleId="SemEspaamento">
    <w:name w:val="No Spacing"/>
    <w:aliases w:val="Títulos Padrões"/>
    <w:uiPriority w:val="1"/>
    <w:qFormat/>
    <w:rsid w:val="007B4B3F"/>
    <w:pPr>
      <w:spacing w:after="0" w:line="480" w:lineRule="auto"/>
      <w:jc w:val="center"/>
    </w:pPr>
    <w:rPr>
      <w:rFonts w:ascii="Arial" w:hAnsi="Arial"/>
      <w:b/>
      <w:caps/>
      <w:sz w:val="24"/>
    </w:rPr>
  </w:style>
  <w:style w:type="paragraph" w:customStyle="1" w:styleId="CitaesDiretas">
    <w:name w:val="Citações Diretas"/>
    <w:basedOn w:val="Normal"/>
    <w:link w:val="CitaesDiretasChar"/>
    <w:qFormat/>
    <w:rsid w:val="004A4F40"/>
    <w:rPr>
      <w:rFonts w:cs="Arial"/>
      <w:i/>
      <w:sz w:val="20"/>
      <w:szCs w:val="20"/>
    </w:rPr>
  </w:style>
  <w:style w:type="character" w:customStyle="1" w:styleId="CitaesDiretasChar">
    <w:name w:val="Citações Diretas Char"/>
    <w:basedOn w:val="Fontepargpadro"/>
    <w:link w:val="CitaesDiretas"/>
    <w:rsid w:val="004A4F40"/>
    <w:rPr>
      <w:rFonts w:ascii="Arial" w:hAnsi="Arial" w:cs="Arial"/>
      <w:i/>
      <w:sz w:val="20"/>
      <w:szCs w:val="20"/>
    </w:rPr>
  </w:style>
  <w:style w:type="character" w:styleId="RefernciaSutil">
    <w:name w:val="Subtle Reference"/>
    <w:uiPriority w:val="31"/>
    <w:qFormat/>
    <w:rsid w:val="00C24724"/>
    <w:rPr>
      <w:rFonts w:ascii="Arial" w:eastAsia="ヒラギノ角ゴ Pro W3" w:hAnsi="Arial" w:cs="Arial"/>
      <w:color w:val="000000"/>
      <w:sz w:val="24"/>
      <w:szCs w:val="24"/>
    </w:rPr>
  </w:style>
  <w:style w:type="paragraph" w:styleId="Reviso">
    <w:name w:val="Revision"/>
    <w:hidden/>
    <w:uiPriority w:val="99"/>
    <w:semiHidden/>
    <w:rsid w:val="00F3629C"/>
    <w:pPr>
      <w:spacing w:after="0" w:line="240" w:lineRule="auto"/>
    </w:pPr>
  </w:style>
  <w:style w:type="table" w:styleId="Tabelacomgrade">
    <w:name w:val="Table Grid"/>
    <w:basedOn w:val="Tabelanormal"/>
    <w:uiPriority w:val="59"/>
    <w:rsid w:val="00BB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mentoClaro-nfase11">
    <w:name w:val="Sombreamento Claro - Ênfase 11"/>
    <w:basedOn w:val="Tabelanormal"/>
    <w:uiPriority w:val="60"/>
    <w:rsid w:val="00BB10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doEspaoReservado">
    <w:name w:val="Placeholder Text"/>
    <w:basedOn w:val="Fontepargpadro"/>
    <w:uiPriority w:val="99"/>
    <w:semiHidden/>
    <w:rsid w:val="00985DD9"/>
    <w:rPr>
      <w:color w:val="808080"/>
    </w:rPr>
  </w:style>
  <w:style w:type="paragraph" w:styleId="Remissivo1">
    <w:name w:val="index 1"/>
    <w:basedOn w:val="Normal"/>
    <w:next w:val="Normal"/>
    <w:autoRedefine/>
    <w:uiPriority w:val="99"/>
    <w:semiHidden/>
    <w:unhideWhenUsed/>
    <w:rsid w:val="00B139B7"/>
    <w:pPr>
      <w:spacing w:after="0" w:line="240" w:lineRule="auto"/>
      <w:ind w:left="240" w:hanging="240"/>
    </w:pPr>
  </w:style>
  <w:style w:type="paragraph" w:customStyle="1" w:styleId="CorpodoTexto">
    <w:name w:val="Corpo do Texto"/>
    <w:basedOn w:val="Normal"/>
    <w:rsid w:val="00AB0B09"/>
    <w:pPr>
      <w:spacing w:after="0"/>
    </w:pPr>
    <w:rPr>
      <w:rFonts w:ascii="Times New Roman" w:eastAsia="Arial Unicode MS" w:hAnsi="Times New Roman" w:cs="Times New Roman"/>
    </w:rPr>
  </w:style>
  <w:style w:type="paragraph" w:styleId="Bibliografia">
    <w:name w:val="Bibliography"/>
    <w:basedOn w:val="Normal"/>
    <w:next w:val="Normal"/>
    <w:uiPriority w:val="37"/>
    <w:unhideWhenUsed/>
    <w:rsid w:val="002218F7"/>
  </w:style>
  <w:style w:type="character" w:styleId="nfase">
    <w:name w:val="Emphasis"/>
    <w:basedOn w:val="Fontepargpadro"/>
    <w:uiPriority w:val="20"/>
    <w:qFormat/>
    <w:rsid w:val="005271BB"/>
    <w:rPr>
      <w:i/>
      <w:iCs/>
    </w:rPr>
  </w:style>
</w:styles>
</file>

<file path=word/webSettings.xml><?xml version="1.0" encoding="utf-8"?>
<w:webSettings xmlns:r="http://schemas.openxmlformats.org/officeDocument/2006/relationships" xmlns:w="http://schemas.openxmlformats.org/wordprocessingml/2006/main">
  <w:divs>
    <w:div w:id="27806189">
      <w:bodyDiv w:val="1"/>
      <w:marLeft w:val="0"/>
      <w:marRight w:val="0"/>
      <w:marTop w:val="0"/>
      <w:marBottom w:val="0"/>
      <w:divBdr>
        <w:top w:val="none" w:sz="0" w:space="0" w:color="auto"/>
        <w:left w:val="none" w:sz="0" w:space="0" w:color="auto"/>
        <w:bottom w:val="none" w:sz="0" w:space="0" w:color="auto"/>
        <w:right w:val="none" w:sz="0" w:space="0" w:color="auto"/>
      </w:divBdr>
    </w:div>
    <w:div w:id="81680448">
      <w:bodyDiv w:val="1"/>
      <w:marLeft w:val="0"/>
      <w:marRight w:val="0"/>
      <w:marTop w:val="0"/>
      <w:marBottom w:val="0"/>
      <w:divBdr>
        <w:top w:val="none" w:sz="0" w:space="0" w:color="auto"/>
        <w:left w:val="none" w:sz="0" w:space="0" w:color="auto"/>
        <w:bottom w:val="none" w:sz="0" w:space="0" w:color="auto"/>
        <w:right w:val="none" w:sz="0" w:space="0" w:color="auto"/>
      </w:divBdr>
    </w:div>
    <w:div w:id="87391720">
      <w:bodyDiv w:val="1"/>
      <w:marLeft w:val="0"/>
      <w:marRight w:val="0"/>
      <w:marTop w:val="0"/>
      <w:marBottom w:val="0"/>
      <w:divBdr>
        <w:top w:val="none" w:sz="0" w:space="0" w:color="auto"/>
        <w:left w:val="none" w:sz="0" w:space="0" w:color="auto"/>
        <w:bottom w:val="none" w:sz="0" w:space="0" w:color="auto"/>
        <w:right w:val="none" w:sz="0" w:space="0" w:color="auto"/>
      </w:divBdr>
    </w:div>
    <w:div w:id="93483057">
      <w:bodyDiv w:val="1"/>
      <w:marLeft w:val="0"/>
      <w:marRight w:val="0"/>
      <w:marTop w:val="0"/>
      <w:marBottom w:val="0"/>
      <w:divBdr>
        <w:top w:val="none" w:sz="0" w:space="0" w:color="auto"/>
        <w:left w:val="none" w:sz="0" w:space="0" w:color="auto"/>
        <w:bottom w:val="none" w:sz="0" w:space="0" w:color="auto"/>
        <w:right w:val="none" w:sz="0" w:space="0" w:color="auto"/>
      </w:divBdr>
      <w:divsChild>
        <w:div w:id="153229871">
          <w:marLeft w:val="0"/>
          <w:marRight w:val="0"/>
          <w:marTop w:val="0"/>
          <w:marBottom w:val="0"/>
          <w:divBdr>
            <w:top w:val="none" w:sz="0" w:space="0" w:color="auto"/>
            <w:left w:val="none" w:sz="0" w:space="0" w:color="auto"/>
            <w:bottom w:val="none" w:sz="0" w:space="0" w:color="auto"/>
            <w:right w:val="none" w:sz="0" w:space="0" w:color="auto"/>
          </w:divBdr>
        </w:div>
      </w:divsChild>
    </w:div>
    <w:div w:id="111940844">
      <w:bodyDiv w:val="1"/>
      <w:marLeft w:val="0"/>
      <w:marRight w:val="0"/>
      <w:marTop w:val="0"/>
      <w:marBottom w:val="0"/>
      <w:divBdr>
        <w:top w:val="none" w:sz="0" w:space="0" w:color="auto"/>
        <w:left w:val="none" w:sz="0" w:space="0" w:color="auto"/>
        <w:bottom w:val="none" w:sz="0" w:space="0" w:color="auto"/>
        <w:right w:val="none" w:sz="0" w:space="0" w:color="auto"/>
      </w:divBdr>
    </w:div>
    <w:div w:id="113253025">
      <w:bodyDiv w:val="1"/>
      <w:marLeft w:val="0"/>
      <w:marRight w:val="0"/>
      <w:marTop w:val="0"/>
      <w:marBottom w:val="0"/>
      <w:divBdr>
        <w:top w:val="none" w:sz="0" w:space="0" w:color="auto"/>
        <w:left w:val="none" w:sz="0" w:space="0" w:color="auto"/>
        <w:bottom w:val="none" w:sz="0" w:space="0" w:color="auto"/>
        <w:right w:val="none" w:sz="0" w:space="0" w:color="auto"/>
      </w:divBdr>
    </w:div>
    <w:div w:id="117994449">
      <w:bodyDiv w:val="1"/>
      <w:marLeft w:val="0"/>
      <w:marRight w:val="0"/>
      <w:marTop w:val="0"/>
      <w:marBottom w:val="0"/>
      <w:divBdr>
        <w:top w:val="none" w:sz="0" w:space="0" w:color="auto"/>
        <w:left w:val="none" w:sz="0" w:space="0" w:color="auto"/>
        <w:bottom w:val="none" w:sz="0" w:space="0" w:color="auto"/>
        <w:right w:val="none" w:sz="0" w:space="0" w:color="auto"/>
      </w:divBdr>
    </w:div>
    <w:div w:id="133984838">
      <w:bodyDiv w:val="1"/>
      <w:marLeft w:val="0"/>
      <w:marRight w:val="0"/>
      <w:marTop w:val="0"/>
      <w:marBottom w:val="0"/>
      <w:divBdr>
        <w:top w:val="none" w:sz="0" w:space="0" w:color="auto"/>
        <w:left w:val="none" w:sz="0" w:space="0" w:color="auto"/>
        <w:bottom w:val="none" w:sz="0" w:space="0" w:color="auto"/>
        <w:right w:val="none" w:sz="0" w:space="0" w:color="auto"/>
      </w:divBdr>
      <w:divsChild>
        <w:div w:id="1328247733">
          <w:marLeft w:val="0"/>
          <w:marRight w:val="0"/>
          <w:marTop w:val="0"/>
          <w:marBottom w:val="0"/>
          <w:divBdr>
            <w:top w:val="none" w:sz="0" w:space="0" w:color="auto"/>
            <w:left w:val="none" w:sz="0" w:space="0" w:color="auto"/>
            <w:bottom w:val="none" w:sz="0" w:space="0" w:color="auto"/>
            <w:right w:val="none" w:sz="0" w:space="0" w:color="auto"/>
          </w:divBdr>
        </w:div>
      </w:divsChild>
    </w:div>
    <w:div w:id="238054745">
      <w:bodyDiv w:val="1"/>
      <w:marLeft w:val="0"/>
      <w:marRight w:val="0"/>
      <w:marTop w:val="0"/>
      <w:marBottom w:val="0"/>
      <w:divBdr>
        <w:top w:val="none" w:sz="0" w:space="0" w:color="auto"/>
        <w:left w:val="none" w:sz="0" w:space="0" w:color="auto"/>
        <w:bottom w:val="none" w:sz="0" w:space="0" w:color="auto"/>
        <w:right w:val="none" w:sz="0" w:space="0" w:color="auto"/>
      </w:divBdr>
    </w:div>
    <w:div w:id="251469869">
      <w:bodyDiv w:val="1"/>
      <w:marLeft w:val="0"/>
      <w:marRight w:val="0"/>
      <w:marTop w:val="0"/>
      <w:marBottom w:val="0"/>
      <w:divBdr>
        <w:top w:val="none" w:sz="0" w:space="0" w:color="auto"/>
        <w:left w:val="none" w:sz="0" w:space="0" w:color="auto"/>
        <w:bottom w:val="none" w:sz="0" w:space="0" w:color="auto"/>
        <w:right w:val="none" w:sz="0" w:space="0" w:color="auto"/>
      </w:divBdr>
    </w:div>
    <w:div w:id="260113680">
      <w:bodyDiv w:val="1"/>
      <w:marLeft w:val="0"/>
      <w:marRight w:val="0"/>
      <w:marTop w:val="0"/>
      <w:marBottom w:val="0"/>
      <w:divBdr>
        <w:top w:val="none" w:sz="0" w:space="0" w:color="auto"/>
        <w:left w:val="none" w:sz="0" w:space="0" w:color="auto"/>
        <w:bottom w:val="none" w:sz="0" w:space="0" w:color="auto"/>
        <w:right w:val="none" w:sz="0" w:space="0" w:color="auto"/>
      </w:divBdr>
    </w:div>
    <w:div w:id="290287522">
      <w:bodyDiv w:val="1"/>
      <w:marLeft w:val="0"/>
      <w:marRight w:val="0"/>
      <w:marTop w:val="0"/>
      <w:marBottom w:val="0"/>
      <w:divBdr>
        <w:top w:val="none" w:sz="0" w:space="0" w:color="auto"/>
        <w:left w:val="none" w:sz="0" w:space="0" w:color="auto"/>
        <w:bottom w:val="none" w:sz="0" w:space="0" w:color="auto"/>
        <w:right w:val="none" w:sz="0" w:space="0" w:color="auto"/>
      </w:divBdr>
    </w:div>
    <w:div w:id="309792671">
      <w:bodyDiv w:val="1"/>
      <w:marLeft w:val="0"/>
      <w:marRight w:val="0"/>
      <w:marTop w:val="0"/>
      <w:marBottom w:val="0"/>
      <w:divBdr>
        <w:top w:val="none" w:sz="0" w:space="0" w:color="auto"/>
        <w:left w:val="none" w:sz="0" w:space="0" w:color="auto"/>
        <w:bottom w:val="none" w:sz="0" w:space="0" w:color="auto"/>
        <w:right w:val="none" w:sz="0" w:space="0" w:color="auto"/>
      </w:divBdr>
      <w:divsChild>
        <w:div w:id="850877023">
          <w:marLeft w:val="0"/>
          <w:marRight w:val="0"/>
          <w:marTop w:val="0"/>
          <w:marBottom w:val="0"/>
          <w:divBdr>
            <w:top w:val="none" w:sz="0" w:space="0" w:color="auto"/>
            <w:left w:val="none" w:sz="0" w:space="0" w:color="auto"/>
            <w:bottom w:val="none" w:sz="0" w:space="0" w:color="auto"/>
            <w:right w:val="none" w:sz="0" w:space="0" w:color="auto"/>
          </w:divBdr>
        </w:div>
      </w:divsChild>
    </w:div>
    <w:div w:id="363558530">
      <w:bodyDiv w:val="1"/>
      <w:marLeft w:val="0"/>
      <w:marRight w:val="0"/>
      <w:marTop w:val="0"/>
      <w:marBottom w:val="0"/>
      <w:divBdr>
        <w:top w:val="none" w:sz="0" w:space="0" w:color="auto"/>
        <w:left w:val="none" w:sz="0" w:space="0" w:color="auto"/>
        <w:bottom w:val="none" w:sz="0" w:space="0" w:color="auto"/>
        <w:right w:val="none" w:sz="0" w:space="0" w:color="auto"/>
      </w:divBdr>
    </w:div>
    <w:div w:id="379061563">
      <w:bodyDiv w:val="1"/>
      <w:marLeft w:val="0"/>
      <w:marRight w:val="0"/>
      <w:marTop w:val="0"/>
      <w:marBottom w:val="0"/>
      <w:divBdr>
        <w:top w:val="none" w:sz="0" w:space="0" w:color="auto"/>
        <w:left w:val="none" w:sz="0" w:space="0" w:color="auto"/>
        <w:bottom w:val="none" w:sz="0" w:space="0" w:color="auto"/>
        <w:right w:val="none" w:sz="0" w:space="0" w:color="auto"/>
      </w:divBdr>
    </w:div>
    <w:div w:id="401875961">
      <w:bodyDiv w:val="1"/>
      <w:marLeft w:val="0"/>
      <w:marRight w:val="0"/>
      <w:marTop w:val="0"/>
      <w:marBottom w:val="0"/>
      <w:divBdr>
        <w:top w:val="none" w:sz="0" w:space="0" w:color="auto"/>
        <w:left w:val="none" w:sz="0" w:space="0" w:color="auto"/>
        <w:bottom w:val="none" w:sz="0" w:space="0" w:color="auto"/>
        <w:right w:val="none" w:sz="0" w:space="0" w:color="auto"/>
      </w:divBdr>
    </w:div>
    <w:div w:id="461966889">
      <w:bodyDiv w:val="1"/>
      <w:marLeft w:val="0"/>
      <w:marRight w:val="0"/>
      <w:marTop w:val="0"/>
      <w:marBottom w:val="0"/>
      <w:divBdr>
        <w:top w:val="none" w:sz="0" w:space="0" w:color="auto"/>
        <w:left w:val="none" w:sz="0" w:space="0" w:color="auto"/>
        <w:bottom w:val="none" w:sz="0" w:space="0" w:color="auto"/>
        <w:right w:val="none" w:sz="0" w:space="0" w:color="auto"/>
      </w:divBdr>
    </w:div>
    <w:div w:id="524947252">
      <w:bodyDiv w:val="1"/>
      <w:marLeft w:val="0"/>
      <w:marRight w:val="0"/>
      <w:marTop w:val="0"/>
      <w:marBottom w:val="0"/>
      <w:divBdr>
        <w:top w:val="none" w:sz="0" w:space="0" w:color="auto"/>
        <w:left w:val="none" w:sz="0" w:space="0" w:color="auto"/>
        <w:bottom w:val="none" w:sz="0" w:space="0" w:color="auto"/>
        <w:right w:val="none" w:sz="0" w:space="0" w:color="auto"/>
      </w:divBdr>
    </w:div>
    <w:div w:id="551965536">
      <w:bodyDiv w:val="1"/>
      <w:marLeft w:val="0"/>
      <w:marRight w:val="0"/>
      <w:marTop w:val="0"/>
      <w:marBottom w:val="0"/>
      <w:divBdr>
        <w:top w:val="none" w:sz="0" w:space="0" w:color="auto"/>
        <w:left w:val="none" w:sz="0" w:space="0" w:color="auto"/>
        <w:bottom w:val="none" w:sz="0" w:space="0" w:color="auto"/>
        <w:right w:val="none" w:sz="0" w:space="0" w:color="auto"/>
      </w:divBdr>
    </w:div>
    <w:div w:id="568805703">
      <w:bodyDiv w:val="1"/>
      <w:marLeft w:val="0"/>
      <w:marRight w:val="0"/>
      <w:marTop w:val="0"/>
      <w:marBottom w:val="0"/>
      <w:divBdr>
        <w:top w:val="none" w:sz="0" w:space="0" w:color="auto"/>
        <w:left w:val="none" w:sz="0" w:space="0" w:color="auto"/>
        <w:bottom w:val="none" w:sz="0" w:space="0" w:color="auto"/>
        <w:right w:val="none" w:sz="0" w:space="0" w:color="auto"/>
      </w:divBdr>
    </w:div>
    <w:div w:id="593443555">
      <w:bodyDiv w:val="1"/>
      <w:marLeft w:val="0"/>
      <w:marRight w:val="0"/>
      <w:marTop w:val="0"/>
      <w:marBottom w:val="0"/>
      <w:divBdr>
        <w:top w:val="none" w:sz="0" w:space="0" w:color="auto"/>
        <w:left w:val="none" w:sz="0" w:space="0" w:color="auto"/>
        <w:bottom w:val="none" w:sz="0" w:space="0" w:color="auto"/>
        <w:right w:val="none" w:sz="0" w:space="0" w:color="auto"/>
      </w:divBdr>
    </w:div>
    <w:div w:id="612519238">
      <w:bodyDiv w:val="1"/>
      <w:marLeft w:val="0"/>
      <w:marRight w:val="0"/>
      <w:marTop w:val="0"/>
      <w:marBottom w:val="0"/>
      <w:divBdr>
        <w:top w:val="none" w:sz="0" w:space="0" w:color="auto"/>
        <w:left w:val="none" w:sz="0" w:space="0" w:color="auto"/>
        <w:bottom w:val="none" w:sz="0" w:space="0" w:color="auto"/>
        <w:right w:val="none" w:sz="0" w:space="0" w:color="auto"/>
      </w:divBdr>
    </w:div>
    <w:div w:id="636305439">
      <w:bodyDiv w:val="1"/>
      <w:marLeft w:val="0"/>
      <w:marRight w:val="0"/>
      <w:marTop w:val="0"/>
      <w:marBottom w:val="0"/>
      <w:divBdr>
        <w:top w:val="none" w:sz="0" w:space="0" w:color="auto"/>
        <w:left w:val="none" w:sz="0" w:space="0" w:color="auto"/>
        <w:bottom w:val="none" w:sz="0" w:space="0" w:color="auto"/>
        <w:right w:val="none" w:sz="0" w:space="0" w:color="auto"/>
      </w:divBdr>
    </w:div>
    <w:div w:id="636496046">
      <w:bodyDiv w:val="1"/>
      <w:marLeft w:val="0"/>
      <w:marRight w:val="0"/>
      <w:marTop w:val="0"/>
      <w:marBottom w:val="0"/>
      <w:divBdr>
        <w:top w:val="none" w:sz="0" w:space="0" w:color="auto"/>
        <w:left w:val="none" w:sz="0" w:space="0" w:color="auto"/>
        <w:bottom w:val="none" w:sz="0" w:space="0" w:color="auto"/>
        <w:right w:val="none" w:sz="0" w:space="0" w:color="auto"/>
      </w:divBdr>
    </w:div>
    <w:div w:id="656347308">
      <w:bodyDiv w:val="1"/>
      <w:marLeft w:val="0"/>
      <w:marRight w:val="0"/>
      <w:marTop w:val="0"/>
      <w:marBottom w:val="0"/>
      <w:divBdr>
        <w:top w:val="none" w:sz="0" w:space="0" w:color="auto"/>
        <w:left w:val="none" w:sz="0" w:space="0" w:color="auto"/>
        <w:bottom w:val="none" w:sz="0" w:space="0" w:color="auto"/>
        <w:right w:val="none" w:sz="0" w:space="0" w:color="auto"/>
      </w:divBdr>
      <w:divsChild>
        <w:div w:id="1493642377">
          <w:marLeft w:val="0"/>
          <w:marRight w:val="0"/>
          <w:marTop w:val="0"/>
          <w:marBottom w:val="0"/>
          <w:divBdr>
            <w:top w:val="none" w:sz="0" w:space="0" w:color="auto"/>
            <w:left w:val="none" w:sz="0" w:space="0" w:color="auto"/>
            <w:bottom w:val="none" w:sz="0" w:space="0" w:color="auto"/>
            <w:right w:val="none" w:sz="0" w:space="0" w:color="auto"/>
          </w:divBdr>
        </w:div>
      </w:divsChild>
    </w:div>
    <w:div w:id="691683218">
      <w:bodyDiv w:val="1"/>
      <w:marLeft w:val="0"/>
      <w:marRight w:val="0"/>
      <w:marTop w:val="0"/>
      <w:marBottom w:val="0"/>
      <w:divBdr>
        <w:top w:val="none" w:sz="0" w:space="0" w:color="auto"/>
        <w:left w:val="none" w:sz="0" w:space="0" w:color="auto"/>
        <w:bottom w:val="none" w:sz="0" w:space="0" w:color="auto"/>
        <w:right w:val="none" w:sz="0" w:space="0" w:color="auto"/>
      </w:divBdr>
      <w:divsChild>
        <w:div w:id="790057637">
          <w:marLeft w:val="0"/>
          <w:marRight w:val="0"/>
          <w:marTop w:val="0"/>
          <w:marBottom w:val="0"/>
          <w:divBdr>
            <w:top w:val="none" w:sz="0" w:space="0" w:color="auto"/>
            <w:left w:val="none" w:sz="0" w:space="0" w:color="auto"/>
            <w:bottom w:val="none" w:sz="0" w:space="0" w:color="auto"/>
            <w:right w:val="none" w:sz="0" w:space="0" w:color="auto"/>
          </w:divBdr>
          <w:divsChild>
            <w:div w:id="1098209514">
              <w:marLeft w:val="0"/>
              <w:marRight w:val="0"/>
              <w:marTop w:val="0"/>
              <w:marBottom w:val="0"/>
              <w:divBdr>
                <w:top w:val="none" w:sz="0" w:space="0" w:color="auto"/>
                <w:left w:val="none" w:sz="0" w:space="0" w:color="auto"/>
                <w:bottom w:val="none" w:sz="0" w:space="0" w:color="auto"/>
                <w:right w:val="none" w:sz="0" w:space="0" w:color="auto"/>
              </w:divBdr>
              <w:divsChild>
                <w:div w:id="252663115">
                  <w:marLeft w:val="0"/>
                  <w:marRight w:val="0"/>
                  <w:marTop w:val="0"/>
                  <w:marBottom w:val="0"/>
                  <w:divBdr>
                    <w:top w:val="none" w:sz="0" w:space="0" w:color="auto"/>
                    <w:left w:val="none" w:sz="0" w:space="0" w:color="auto"/>
                    <w:bottom w:val="none" w:sz="0" w:space="0" w:color="auto"/>
                    <w:right w:val="none" w:sz="0" w:space="0" w:color="auto"/>
                  </w:divBdr>
                  <w:divsChild>
                    <w:div w:id="510145984">
                      <w:marLeft w:val="0"/>
                      <w:marRight w:val="0"/>
                      <w:marTop w:val="0"/>
                      <w:marBottom w:val="0"/>
                      <w:divBdr>
                        <w:top w:val="none" w:sz="0" w:space="0" w:color="auto"/>
                        <w:left w:val="none" w:sz="0" w:space="0" w:color="auto"/>
                        <w:bottom w:val="none" w:sz="0" w:space="0" w:color="auto"/>
                        <w:right w:val="none" w:sz="0" w:space="0" w:color="auto"/>
                      </w:divBdr>
                      <w:divsChild>
                        <w:div w:id="440876931">
                          <w:marLeft w:val="0"/>
                          <w:marRight w:val="0"/>
                          <w:marTop w:val="0"/>
                          <w:marBottom w:val="0"/>
                          <w:divBdr>
                            <w:top w:val="none" w:sz="0" w:space="0" w:color="auto"/>
                            <w:left w:val="none" w:sz="0" w:space="0" w:color="auto"/>
                            <w:bottom w:val="none" w:sz="0" w:space="0" w:color="auto"/>
                            <w:right w:val="none" w:sz="0" w:space="0" w:color="auto"/>
                          </w:divBdr>
                          <w:divsChild>
                            <w:div w:id="830634764">
                              <w:marLeft w:val="0"/>
                              <w:marRight w:val="0"/>
                              <w:marTop w:val="0"/>
                              <w:marBottom w:val="0"/>
                              <w:divBdr>
                                <w:top w:val="none" w:sz="0" w:space="0" w:color="auto"/>
                                <w:left w:val="none" w:sz="0" w:space="0" w:color="auto"/>
                                <w:bottom w:val="none" w:sz="0" w:space="0" w:color="auto"/>
                                <w:right w:val="none" w:sz="0" w:space="0" w:color="auto"/>
                              </w:divBdr>
                              <w:divsChild>
                                <w:div w:id="1083528403">
                                  <w:marLeft w:val="0"/>
                                  <w:marRight w:val="0"/>
                                  <w:marTop w:val="0"/>
                                  <w:marBottom w:val="0"/>
                                  <w:divBdr>
                                    <w:top w:val="none" w:sz="0" w:space="0" w:color="auto"/>
                                    <w:left w:val="none" w:sz="0" w:space="0" w:color="auto"/>
                                    <w:bottom w:val="none" w:sz="0" w:space="0" w:color="auto"/>
                                    <w:right w:val="none" w:sz="0" w:space="0" w:color="auto"/>
                                  </w:divBdr>
                                  <w:divsChild>
                                    <w:div w:id="1668366986">
                                      <w:marLeft w:val="0"/>
                                      <w:marRight w:val="0"/>
                                      <w:marTop w:val="0"/>
                                      <w:marBottom w:val="0"/>
                                      <w:divBdr>
                                        <w:top w:val="single" w:sz="6" w:space="0" w:color="F5F5F5"/>
                                        <w:left w:val="single" w:sz="6" w:space="0" w:color="F5F5F5"/>
                                        <w:bottom w:val="single" w:sz="6" w:space="0" w:color="F5F5F5"/>
                                        <w:right w:val="single" w:sz="6" w:space="0" w:color="F5F5F5"/>
                                      </w:divBdr>
                                      <w:divsChild>
                                        <w:div w:id="1209998647">
                                          <w:marLeft w:val="0"/>
                                          <w:marRight w:val="0"/>
                                          <w:marTop w:val="0"/>
                                          <w:marBottom w:val="0"/>
                                          <w:divBdr>
                                            <w:top w:val="none" w:sz="0" w:space="0" w:color="auto"/>
                                            <w:left w:val="none" w:sz="0" w:space="0" w:color="auto"/>
                                            <w:bottom w:val="none" w:sz="0" w:space="0" w:color="auto"/>
                                            <w:right w:val="none" w:sz="0" w:space="0" w:color="auto"/>
                                          </w:divBdr>
                                          <w:divsChild>
                                            <w:div w:id="1103693943">
                                              <w:marLeft w:val="0"/>
                                              <w:marRight w:val="0"/>
                                              <w:marTop w:val="0"/>
                                              <w:marBottom w:val="0"/>
                                              <w:divBdr>
                                                <w:top w:val="none" w:sz="0" w:space="0" w:color="auto"/>
                                                <w:left w:val="none" w:sz="0" w:space="0" w:color="auto"/>
                                                <w:bottom w:val="none" w:sz="0" w:space="0" w:color="auto"/>
                                                <w:right w:val="none" w:sz="0" w:space="0" w:color="auto"/>
                                              </w:divBdr>
                                            </w:div>
                                          </w:divsChild>
                                        </w:div>
                                        <w:div w:id="1944150556">
                                          <w:marLeft w:val="0"/>
                                          <w:marRight w:val="0"/>
                                          <w:marTop w:val="0"/>
                                          <w:marBottom w:val="0"/>
                                          <w:divBdr>
                                            <w:top w:val="none" w:sz="0" w:space="0" w:color="auto"/>
                                            <w:left w:val="none" w:sz="0" w:space="0" w:color="auto"/>
                                            <w:bottom w:val="none" w:sz="0" w:space="0" w:color="auto"/>
                                            <w:right w:val="none" w:sz="0" w:space="0" w:color="auto"/>
                                          </w:divBdr>
                                          <w:divsChild>
                                            <w:div w:id="1595242811">
                                              <w:marLeft w:val="0"/>
                                              <w:marRight w:val="0"/>
                                              <w:marTop w:val="0"/>
                                              <w:marBottom w:val="0"/>
                                              <w:divBdr>
                                                <w:top w:val="none" w:sz="0" w:space="0" w:color="auto"/>
                                                <w:left w:val="none" w:sz="0" w:space="0" w:color="auto"/>
                                                <w:bottom w:val="none" w:sz="0" w:space="0" w:color="auto"/>
                                                <w:right w:val="none" w:sz="0" w:space="0" w:color="auto"/>
                                              </w:divBdr>
                                              <w:divsChild>
                                                <w:div w:id="135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967177">
      <w:bodyDiv w:val="1"/>
      <w:marLeft w:val="0"/>
      <w:marRight w:val="0"/>
      <w:marTop w:val="0"/>
      <w:marBottom w:val="0"/>
      <w:divBdr>
        <w:top w:val="none" w:sz="0" w:space="0" w:color="auto"/>
        <w:left w:val="none" w:sz="0" w:space="0" w:color="auto"/>
        <w:bottom w:val="none" w:sz="0" w:space="0" w:color="auto"/>
        <w:right w:val="none" w:sz="0" w:space="0" w:color="auto"/>
      </w:divBdr>
      <w:divsChild>
        <w:div w:id="1870802254">
          <w:marLeft w:val="0"/>
          <w:marRight w:val="0"/>
          <w:marTop w:val="0"/>
          <w:marBottom w:val="0"/>
          <w:divBdr>
            <w:top w:val="none" w:sz="0" w:space="0" w:color="auto"/>
            <w:left w:val="none" w:sz="0" w:space="0" w:color="auto"/>
            <w:bottom w:val="none" w:sz="0" w:space="0" w:color="auto"/>
            <w:right w:val="none" w:sz="0" w:space="0" w:color="auto"/>
          </w:divBdr>
          <w:divsChild>
            <w:div w:id="1710567150">
              <w:marLeft w:val="0"/>
              <w:marRight w:val="0"/>
              <w:marTop w:val="0"/>
              <w:marBottom w:val="0"/>
              <w:divBdr>
                <w:top w:val="none" w:sz="0" w:space="0" w:color="auto"/>
                <w:left w:val="none" w:sz="0" w:space="0" w:color="auto"/>
                <w:bottom w:val="none" w:sz="0" w:space="0" w:color="auto"/>
                <w:right w:val="none" w:sz="0" w:space="0" w:color="auto"/>
              </w:divBdr>
              <w:divsChild>
                <w:div w:id="776171060">
                  <w:marLeft w:val="0"/>
                  <w:marRight w:val="0"/>
                  <w:marTop w:val="0"/>
                  <w:marBottom w:val="0"/>
                  <w:divBdr>
                    <w:top w:val="none" w:sz="0" w:space="0" w:color="auto"/>
                    <w:left w:val="none" w:sz="0" w:space="0" w:color="auto"/>
                    <w:bottom w:val="none" w:sz="0" w:space="0" w:color="auto"/>
                    <w:right w:val="none" w:sz="0" w:space="0" w:color="auto"/>
                  </w:divBdr>
                  <w:divsChild>
                    <w:div w:id="1807160029">
                      <w:marLeft w:val="0"/>
                      <w:marRight w:val="0"/>
                      <w:marTop w:val="0"/>
                      <w:marBottom w:val="0"/>
                      <w:divBdr>
                        <w:top w:val="none" w:sz="0" w:space="0" w:color="auto"/>
                        <w:left w:val="none" w:sz="0" w:space="0" w:color="auto"/>
                        <w:bottom w:val="none" w:sz="0" w:space="0" w:color="auto"/>
                        <w:right w:val="none" w:sz="0" w:space="0" w:color="auto"/>
                      </w:divBdr>
                      <w:divsChild>
                        <w:div w:id="604535619">
                          <w:marLeft w:val="0"/>
                          <w:marRight w:val="0"/>
                          <w:marTop w:val="0"/>
                          <w:marBottom w:val="0"/>
                          <w:divBdr>
                            <w:top w:val="none" w:sz="0" w:space="0" w:color="auto"/>
                            <w:left w:val="none" w:sz="0" w:space="0" w:color="auto"/>
                            <w:bottom w:val="none" w:sz="0" w:space="0" w:color="auto"/>
                            <w:right w:val="none" w:sz="0" w:space="0" w:color="auto"/>
                          </w:divBdr>
                          <w:divsChild>
                            <w:div w:id="246809077">
                              <w:marLeft w:val="0"/>
                              <w:marRight w:val="0"/>
                              <w:marTop w:val="0"/>
                              <w:marBottom w:val="0"/>
                              <w:divBdr>
                                <w:top w:val="none" w:sz="0" w:space="0" w:color="auto"/>
                                <w:left w:val="none" w:sz="0" w:space="0" w:color="auto"/>
                                <w:bottom w:val="none" w:sz="0" w:space="0" w:color="auto"/>
                                <w:right w:val="none" w:sz="0" w:space="0" w:color="auto"/>
                              </w:divBdr>
                              <w:divsChild>
                                <w:div w:id="1233345619">
                                  <w:marLeft w:val="0"/>
                                  <w:marRight w:val="0"/>
                                  <w:marTop w:val="0"/>
                                  <w:marBottom w:val="0"/>
                                  <w:divBdr>
                                    <w:top w:val="none" w:sz="0" w:space="0" w:color="auto"/>
                                    <w:left w:val="none" w:sz="0" w:space="0" w:color="auto"/>
                                    <w:bottom w:val="none" w:sz="0" w:space="0" w:color="auto"/>
                                    <w:right w:val="none" w:sz="0" w:space="0" w:color="auto"/>
                                  </w:divBdr>
                                  <w:divsChild>
                                    <w:div w:id="1225095956">
                                      <w:marLeft w:val="0"/>
                                      <w:marRight w:val="0"/>
                                      <w:marTop w:val="0"/>
                                      <w:marBottom w:val="0"/>
                                      <w:divBdr>
                                        <w:top w:val="single" w:sz="6" w:space="0" w:color="F5F5F5"/>
                                        <w:left w:val="single" w:sz="6" w:space="0" w:color="F5F5F5"/>
                                        <w:bottom w:val="single" w:sz="6" w:space="0" w:color="F5F5F5"/>
                                        <w:right w:val="single" w:sz="6" w:space="0" w:color="F5F5F5"/>
                                      </w:divBdr>
                                      <w:divsChild>
                                        <w:div w:id="1491828235">
                                          <w:marLeft w:val="0"/>
                                          <w:marRight w:val="0"/>
                                          <w:marTop w:val="0"/>
                                          <w:marBottom w:val="0"/>
                                          <w:divBdr>
                                            <w:top w:val="none" w:sz="0" w:space="0" w:color="auto"/>
                                            <w:left w:val="none" w:sz="0" w:space="0" w:color="auto"/>
                                            <w:bottom w:val="none" w:sz="0" w:space="0" w:color="auto"/>
                                            <w:right w:val="none" w:sz="0" w:space="0" w:color="auto"/>
                                          </w:divBdr>
                                          <w:divsChild>
                                            <w:div w:id="723716249">
                                              <w:marLeft w:val="0"/>
                                              <w:marRight w:val="0"/>
                                              <w:marTop w:val="0"/>
                                              <w:marBottom w:val="0"/>
                                              <w:divBdr>
                                                <w:top w:val="none" w:sz="0" w:space="0" w:color="auto"/>
                                                <w:left w:val="none" w:sz="0" w:space="0" w:color="auto"/>
                                                <w:bottom w:val="none" w:sz="0" w:space="0" w:color="auto"/>
                                                <w:right w:val="none" w:sz="0" w:space="0" w:color="auto"/>
                                              </w:divBdr>
                                            </w:div>
                                          </w:divsChild>
                                        </w:div>
                                        <w:div w:id="884027611">
                                          <w:marLeft w:val="0"/>
                                          <w:marRight w:val="0"/>
                                          <w:marTop w:val="0"/>
                                          <w:marBottom w:val="0"/>
                                          <w:divBdr>
                                            <w:top w:val="none" w:sz="0" w:space="0" w:color="auto"/>
                                            <w:left w:val="none" w:sz="0" w:space="0" w:color="auto"/>
                                            <w:bottom w:val="none" w:sz="0" w:space="0" w:color="auto"/>
                                            <w:right w:val="none" w:sz="0" w:space="0" w:color="auto"/>
                                          </w:divBdr>
                                          <w:divsChild>
                                            <w:div w:id="43988467">
                                              <w:marLeft w:val="0"/>
                                              <w:marRight w:val="0"/>
                                              <w:marTop w:val="0"/>
                                              <w:marBottom w:val="0"/>
                                              <w:divBdr>
                                                <w:top w:val="none" w:sz="0" w:space="0" w:color="auto"/>
                                                <w:left w:val="none" w:sz="0" w:space="0" w:color="auto"/>
                                                <w:bottom w:val="none" w:sz="0" w:space="0" w:color="auto"/>
                                                <w:right w:val="none" w:sz="0" w:space="0" w:color="auto"/>
                                              </w:divBdr>
                                              <w:divsChild>
                                                <w:div w:id="1555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6803573">
      <w:bodyDiv w:val="1"/>
      <w:marLeft w:val="0"/>
      <w:marRight w:val="0"/>
      <w:marTop w:val="0"/>
      <w:marBottom w:val="0"/>
      <w:divBdr>
        <w:top w:val="none" w:sz="0" w:space="0" w:color="auto"/>
        <w:left w:val="none" w:sz="0" w:space="0" w:color="auto"/>
        <w:bottom w:val="none" w:sz="0" w:space="0" w:color="auto"/>
        <w:right w:val="none" w:sz="0" w:space="0" w:color="auto"/>
      </w:divBdr>
    </w:div>
    <w:div w:id="748574944">
      <w:bodyDiv w:val="1"/>
      <w:marLeft w:val="0"/>
      <w:marRight w:val="0"/>
      <w:marTop w:val="0"/>
      <w:marBottom w:val="0"/>
      <w:divBdr>
        <w:top w:val="none" w:sz="0" w:space="0" w:color="auto"/>
        <w:left w:val="none" w:sz="0" w:space="0" w:color="auto"/>
        <w:bottom w:val="none" w:sz="0" w:space="0" w:color="auto"/>
        <w:right w:val="none" w:sz="0" w:space="0" w:color="auto"/>
      </w:divBdr>
    </w:div>
    <w:div w:id="750126363">
      <w:bodyDiv w:val="1"/>
      <w:marLeft w:val="0"/>
      <w:marRight w:val="0"/>
      <w:marTop w:val="0"/>
      <w:marBottom w:val="0"/>
      <w:divBdr>
        <w:top w:val="none" w:sz="0" w:space="0" w:color="auto"/>
        <w:left w:val="none" w:sz="0" w:space="0" w:color="auto"/>
        <w:bottom w:val="none" w:sz="0" w:space="0" w:color="auto"/>
        <w:right w:val="none" w:sz="0" w:space="0" w:color="auto"/>
      </w:divBdr>
    </w:div>
    <w:div w:id="763764985">
      <w:bodyDiv w:val="1"/>
      <w:marLeft w:val="0"/>
      <w:marRight w:val="0"/>
      <w:marTop w:val="0"/>
      <w:marBottom w:val="0"/>
      <w:divBdr>
        <w:top w:val="none" w:sz="0" w:space="0" w:color="auto"/>
        <w:left w:val="none" w:sz="0" w:space="0" w:color="auto"/>
        <w:bottom w:val="none" w:sz="0" w:space="0" w:color="auto"/>
        <w:right w:val="none" w:sz="0" w:space="0" w:color="auto"/>
      </w:divBdr>
    </w:div>
    <w:div w:id="781148304">
      <w:bodyDiv w:val="1"/>
      <w:marLeft w:val="0"/>
      <w:marRight w:val="0"/>
      <w:marTop w:val="0"/>
      <w:marBottom w:val="0"/>
      <w:divBdr>
        <w:top w:val="none" w:sz="0" w:space="0" w:color="auto"/>
        <w:left w:val="none" w:sz="0" w:space="0" w:color="auto"/>
        <w:bottom w:val="none" w:sz="0" w:space="0" w:color="auto"/>
        <w:right w:val="none" w:sz="0" w:space="0" w:color="auto"/>
      </w:divBdr>
    </w:div>
    <w:div w:id="798299445">
      <w:bodyDiv w:val="1"/>
      <w:marLeft w:val="0"/>
      <w:marRight w:val="0"/>
      <w:marTop w:val="0"/>
      <w:marBottom w:val="0"/>
      <w:divBdr>
        <w:top w:val="none" w:sz="0" w:space="0" w:color="auto"/>
        <w:left w:val="none" w:sz="0" w:space="0" w:color="auto"/>
        <w:bottom w:val="none" w:sz="0" w:space="0" w:color="auto"/>
        <w:right w:val="none" w:sz="0" w:space="0" w:color="auto"/>
      </w:divBdr>
    </w:div>
    <w:div w:id="825895371">
      <w:bodyDiv w:val="1"/>
      <w:marLeft w:val="0"/>
      <w:marRight w:val="0"/>
      <w:marTop w:val="0"/>
      <w:marBottom w:val="0"/>
      <w:divBdr>
        <w:top w:val="none" w:sz="0" w:space="0" w:color="auto"/>
        <w:left w:val="none" w:sz="0" w:space="0" w:color="auto"/>
        <w:bottom w:val="none" w:sz="0" w:space="0" w:color="auto"/>
        <w:right w:val="none" w:sz="0" w:space="0" w:color="auto"/>
      </w:divBdr>
      <w:divsChild>
        <w:div w:id="608396337">
          <w:marLeft w:val="0"/>
          <w:marRight w:val="0"/>
          <w:marTop w:val="0"/>
          <w:marBottom w:val="0"/>
          <w:divBdr>
            <w:top w:val="none" w:sz="0" w:space="0" w:color="auto"/>
            <w:left w:val="none" w:sz="0" w:space="0" w:color="auto"/>
            <w:bottom w:val="none" w:sz="0" w:space="0" w:color="auto"/>
            <w:right w:val="none" w:sz="0" w:space="0" w:color="auto"/>
          </w:divBdr>
        </w:div>
        <w:div w:id="1210259404">
          <w:marLeft w:val="0"/>
          <w:marRight w:val="0"/>
          <w:marTop w:val="0"/>
          <w:marBottom w:val="0"/>
          <w:divBdr>
            <w:top w:val="none" w:sz="0" w:space="0" w:color="auto"/>
            <w:left w:val="none" w:sz="0" w:space="0" w:color="auto"/>
            <w:bottom w:val="none" w:sz="0" w:space="0" w:color="auto"/>
            <w:right w:val="none" w:sz="0" w:space="0" w:color="auto"/>
          </w:divBdr>
        </w:div>
        <w:div w:id="229729269">
          <w:marLeft w:val="0"/>
          <w:marRight w:val="0"/>
          <w:marTop w:val="0"/>
          <w:marBottom w:val="0"/>
          <w:divBdr>
            <w:top w:val="none" w:sz="0" w:space="0" w:color="auto"/>
            <w:left w:val="none" w:sz="0" w:space="0" w:color="auto"/>
            <w:bottom w:val="none" w:sz="0" w:space="0" w:color="auto"/>
            <w:right w:val="none" w:sz="0" w:space="0" w:color="auto"/>
          </w:divBdr>
        </w:div>
        <w:div w:id="1416319803">
          <w:marLeft w:val="0"/>
          <w:marRight w:val="0"/>
          <w:marTop w:val="0"/>
          <w:marBottom w:val="0"/>
          <w:divBdr>
            <w:top w:val="none" w:sz="0" w:space="0" w:color="auto"/>
            <w:left w:val="none" w:sz="0" w:space="0" w:color="auto"/>
            <w:bottom w:val="none" w:sz="0" w:space="0" w:color="auto"/>
            <w:right w:val="none" w:sz="0" w:space="0" w:color="auto"/>
          </w:divBdr>
        </w:div>
      </w:divsChild>
    </w:div>
    <w:div w:id="852574246">
      <w:bodyDiv w:val="1"/>
      <w:marLeft w:val="0"/>
      <w:marRight w:val="0"/>
      <w:marTop w:val="0"/>
      <w:marBottom w:val="0"/>
      <w:divBdr>
        <w:top w:val="none" w:sz="0" w:space="0" w:color="auto"/>
        <w:left w:val="none" w:sz="0" w:space="0" w:color="auto"/>
        <w:bottom w:val="none" w:sz="0" w:space="0" w:color="auto"/>
        <w:right w:val="none" w:sz="0" w:space="0" w:color="auto"/>
      </w:divBdr>
    </w:div>
    <w:div w:id="889996151">
      <w:bodyDiv w:val="1"/>
      <w:marLeft w:val="0"/>
      <w:marRight w:val="0"/>
      <w:marTop w:val="0"/>
      <w:marBottom w:val="0"/>
      <w:divBdr>
        <w:top w:val="none" w:sz="0" w:space="0" w:color="auto"/>
        <w:left w:val="none" w:sz="0" w:space="0" w:color="auto"/>
        <w:bottom w:val="none" w:sz="0" w:space="0" w:color="auto"/>
        <w:right w:val="none" w:sz="0" w:space="0" w:color="auto"/>
      </w:divBdr>
      <w:divsChild>
        <w:div w:id="325128725">
          <w:marLeft w:val="0"/>
          <w:marRight w:val="0"/>
          <w:marTop w:val="0"/>
          <w:marBottom w:val="0"/>
          <w:divBdr>
            <w:top w:val="none" w:sz="0" w:space="0" w:color="auto"/>
            <w:left w:val="none" w:sz="0" w:space="0" w:color="auto"/>
            <w:bottom w:val="none" w:sz="0" w:space="0" w:color="auto"/>
            <w:right w:val="none" w:sz="0" w:space="0" w:color="auto"/>
          </w:divBdr>
        </w:div>
      </w:divsChild>
    </w:div>
    <w:div w:id="906961191">
      <w:bodyDiv w:val="1"/>
      <w:marLeft w:val="0"/>
      <w:marRight w:val="0"/>
      <w:marTop w:val="0"/>
      <w:marBottom w:val="0"/>
      <w:divBdr>
        <w:top w:val="none" w:sz="0" w:space="0" w:color="auto"/>
        <w:left w:val="none" w:sz="0" w:space="0" w:color="auto"/>
        <w:bottom w:val="none" w:sz="0" w:space="0" w:color="auto"/>
        <w:right w:val="none" w:sz="0" w:space="0" w:color="auto"/>
      </w:divBdr>
    </w:div>
    <w:div w:id="935600625">
      <w:bodyDiv w:val="1"/>
      <w:marLeft w:val="0"/>
      <w:marRight w:val="0"/>
      <w:marTop w:val="0"/>
      <w:marBottom w:val="0"/>
      <w:divBdr>
        <w:top w:val="none" w:sz="0" w:space="0" w:color="auto"/>
        <w:left w:val="none" w:sz="0" w:space="0" w:color="auto"/>
        <w:bottom w:val="none" w:sz="0" w:space="0" w:color="auto"/>
        <w:right w:val="none" w:sz="0" w:space="0" w:color="auto"/>
      </w:divBdr>
    </w:div>
    <w:div w:id="942614055">
      <w:bodyDiv w:val="1"/>
      <w:marLeft w:val="0"/>
      <w:marRight w:val="0"/>
      <w:marTop w:val="0"/>
      <w:marBottom w:val="0"/>
      <w:divBdr>
        <w:top w:val="none" w:sz="0" w:space="0" w:color="auto"/>
        <w:left w:val="none" w:sz="0" w:space="0" w:color="auto"/>
        <w:bottom w:val="none" w:sz="0" w:space="0" w:color="auto"/>
        <w:right w:val="none" w:sz="0" w:space="0" w:color="auto"/>
      </w:divBdr>
    </w:div>
    <w:div w:id="953754710">
      <w:bodyDiv w:val="1"/>
      <w:marLeft w:val="0"/>
      <w:marRight w:val="0"/>
      <w:marTop w:val="0"/>
      <w:marBottom w:val="0"/>
      <w:divBdr>
        <w:top w:val="none" w:sz="0" w:space="0" w:color="auto"/>
        <w:left w:val="none" w:sz="0" w:space="0" w:color="auto"/>
        <w:bottom w:val="none" w:sz="0" w:space="0" w:color="auto"/>
        <w:right w:val="none" w:sz="0" w:space="0" w:color="auto"/>
      </w:divBdr>
    </w:div>
    <w:div w:id="1024818436">
      <w:bodyDiv w:val="1"/>
      <w:marLeft w:val="0"/>
      <w:marRight w:val="0"/>
      <w:marTop w:val="0"/>
      <w:marBottom w:val="0"/>
      <w:divBdr>
        <w:top w:val="none" w:sz="0" w:space="0" w:color="auto"/>
        <w:left w:val="none" w:sz="0" w:space="0" w:color="auto"/>
        <w:bottom w:val="none" w:sz="0" w:space="0" w:color="auto"/>
        <w:right w:val="none" w:sz="0" w:space="0" w:color="auto"/>
      </w:divBdr>
    </w:div>
    <w:div w:id="1063405078">
      <w:bodyDiv w:val="1"/>
      <w:marLeft w:val="0"/>
      <w:marRight w:val="0"/>
      <w:marTop w:val="0"/>
      <w:marBottom w:val="0"/>
      <w:divBdr>
        <w:top w:val="none" w:sz="0" w:space="0" w:color="auto"/>
        <w:left w:val="none" w:sz="0" w:space="0" w:color="auto"/>
        <w:bottom w:val="none" w:sz="0" w:space="0" w:color="auto"/>
        <w:right w:val="none" w:sz="0" w:space="0" w:color="auto"/>
      </w:divBdr>
    </w:div>
    <w:div w:id="1084452070">
      <w:bodyDiv w:val="1"/>
      <w:marLeft w:val="0"/>
      <w:marRight w:val="0"/>
      <w:marTop w:val="0"/>
      <w:marBottom w:val="0"/>
      <w:divBdr>
        <w:top w:val="none" w:sz="0" w:space="0" w:color="auto"/>
        <w:left w:val="none" w:sz="0" w:space="0" w:color="auto"/>
        <w:bottom w:val="none" w:sz="0" w:space="0" w:color="auto"/>
        <w:right w:val="none" w:sz="0" w:space="0" w:color="auto"/>
      </w:divBdr>
      <w:divsChild>
        <w:div w:id="125128691">
          <w:marLeft w:val="0"/>
          <w:marRight w:val="0"/>
          <w:marTop w:val="0"/>
          <w:marBottom w:val="0"/>
          <w:divBdr>
            <w:top w:val="none" w:sz="0" w:space="0" w:color="auto"/>
            <w:left w:val="none" w:sz="0" w:space="0" w:color="auto"/>
            <w:bottom w:val="none" w:sz="0" w:space="0" w:color="auto"/>
            <w:right w:val="none" w:sz="0" w:space="0" w:color="auto"/>
          </w:divBdr>
        </w:div>
      </w:divsChild>
    </w:div>
    <w:div w:id="1096752403">
      <w:bodyDiv w:val="1"/>
      <w:marLeft w:val="0"/>
      <w:marRight w:val="0"/>
      <w:marTop w:val="0"/>
      <w:marBottom w:val="0"/>
      <w:divBdr>
        <w:top w:val="none" w:sz="0" w:space="0" w:color="auto"/>
        <w:left w:val="none" w:sz="0" w:space="0" w:color="auto"/>
        <w:bottom w:val="none" w:sz="0" w:space="0" w:color="auto"/>
        <w:right w:val="none" w:sz="0" w:space="0" w:color="auto"/>
      </w:divBdr>
    </w:div>
    <w:div w:id="1127970889">
      <w:bodyDiv w:val="1"/>
      <w:marLeft w:val="0"/>
      <w:marRight w:val="0"/>
      <w:marTop w:val="0"/>
      <w:marBottom w:val="0"/>
      <w:divBdr>
        <w:top w:val="none" w:sz="0" w:space="0" w:color="auto"/>
        <w:left w:val="none" w:sz="0" w:space="0" w:color="auto"/>
        <w:bottom w:val="none" w:sz="0" w:space="0" w:color="auto"/>
        <w:right w:val="none" w:sz="0" w:space="0" w:color="auto"/>
      </w:divBdr>
    </w:div>
    <w:div w:id="1135952314">
      <w:bodyDiv w:val="1"/>
      <w:marLeft w:val="0"/>
      <w:marRight w:val="0"/>
      <w:marTop w:val="0"/>
      <w:marBottom w:val="0"/>
      <w:divBdr>
        <w:top w:val="none" w:sz="0" w:space="0" w:color="auto"/>
        <w:left w:val="none" w:sz="0" w:space="0" w:color="auto"/>
        <w:bottom w:val="none" w:sz="0" w:space="0" w:color="auto"/>
        <w:right w:val="none" w:sz="0" w:space="0" w:color="auto"/>
      </w:divBdr>
    </w:div>
    <w:div w:id="1143110893">
      <w:bodyDiv w:val="1"/>
      <w:marLeft w:val="0"/>
      <w:marRight w:val="0"/>
      <w:marTop w:val="0"/>
      <w:marBottom w:val="0"/>
      <w:divBdr>
        <w:top w:val="none" w:sz="0" w:space="0" w:color="auto"/>
        <w:left w:val="none" w:sz="0" w:space="0" w:color="auto"/>
        <w:bottom w:val="none" w:sz="0" w:space="0" w:color="auto"/>
        <w:right w:val="none" w:sz="0" w:space="0" w:color="auto"/>
      </w:divBdr>
    </w:div>
    <w:div w:id="1144469561">
      <w:bodyDiv w:val="1"/>
      <w:marLeft w:val="0"/>
      <w:marRight w:val="0"/>
      <w:marTop w:val="0"/>
      <w:marBottom w:val="0"/>
      <w:divBdr>
        <w:top w:val="none" w:sz="0" w:space="0" w:color="auto"/>
        <w:left w:val="none" w:sz="0" w:space="0" w:color="auto"/>
        <w:bottom w:val="none" w:sz="0" w:space="0" w:color="auto"/>
        <w:right w:val="none" w:sz="0" w:space="0" w:color="auto"/>
      </w:divBdr>
      <w:divsChild>
        <w:div w:id="508525261">
          <w:marLeft w:val="0"/>
          <w:marRight w:val="0"/>
          <w:marTop w:val="0"/>
          <w:marBottom w:val="0"/>
          <w:divBdr>
            <w:top w:val="none" w:sz="0" w:space="0" w:color="auto"/>
            <w:left w:val="none" w:sz="0" w:space="0" w:color="auto"/>
            <w:bottom w:val="none" w:sz="0" w:space="0" w:color="auto"/>
            <w:right w:val="none" w:sz="0" w:space="0" w:color="auto"/>
          </w:divBdr>
        </w:div>
      </w:divsChild>
    </w:div>
    <w:div w:id="1239290077">
      <w:bodyDiv w:val="1"/>
      <w:marLeft w:val="0"/>
      <w:marRight w:val="0"/>
      <w:marTop w:val="0"/>
      <w:marBottom w:val="0"/>
      <w:divBdr>
        <w:top w:val="none" w:sz="0" w:space="0" w:color="auto"/>
        <w:left w:val="none" w:sz="0" w:space="0" w:color="auto"/>
        <w:bottom w:val="none" w:sz="0" w:space="0" w:color="auto"/>
        <w:right w:val="none" w:sz="0" w:space="0" w:color="auto"/>
      </w:divBdr>
    </w:div>
    <w:div w:id="1242832005">
      <w:bodyDiv w:val="1"/>
      <w:marLeft w:val="0"/>
      <w:marRight w:val="0"/>
      <w:marTop w:val="0"/>
      <w:marBottom w:val="0"/>
      <w:divBdr>
        <w:top w:val="none" w:sz="0" w:space="0" w:color="auto"/>
        <w:left w:val="none" w:sz="0" w:space="0" w:color="auto"/>
        <w:bottom w:val="none" w:sz="0" w:space="0" w:color="auto"/>
        <w:right w:val="none" w:sz="0" w:space="0" w:color="auto"/>
      </w:divBdr>
    </w:div>
    <w:div w:id="1295137760">
      <w:bodyDiv w:val="1"/>
      <w:marLeft w:val="0"/>
      <w:marRight w:val="0"/>
      <w:marTop w:val="0"/>
      <w:marBottom w:val="0"/>
      <w:divBdr>
        <w:top w:val="none" w:sz="0" w:space="0" w:color="auto"/>
        <w:left w:val="none" w:sz="0" w:space="0" w:color="auto"/>
        <w:bottom w:val="none" w:sz="0" w:space="0" w:color="auto"/>
        <w:right w:val="none" w:sz="0" w:space="0" w:color="auto"/>
      </w:divBdr>
      <w:divsChild>
        <w:div w:id="381489198">
          <w:marLeft w:val="0"/>
          <w:marRight w:val="0"/>
          <w:marTop w:val="0"/>
          <w:marBottom w:val="0"/>
          <w:divBdr>
            <w:top w:val="none" w:sz="0" w:space="0" w:color="auto"/>
            <w:left w:val="none" w:sz="0" w:space="0" w:color="auto"/>
            <w:bottom w:val="none" w:sz="0" w:space="0" w:color="auto"/>
            <w:right w:val="none" w:sz="0" w:space="0" w:color="auto"/>
          </w:divBdr>
          <w:divsChild>
            <w:div w:id="2105107673">
              <w:marLeft w:val="0"/>
              <w:marRight w:val="0"/>
              <w:marTop w:val="0"/>
              <w:marBottom w:val="0"/>
              <w:divBdr>
                <w:top w:val="none" w:sz="0" w:space="0" w:color="auto"/>
                <w:left w:val="none" w:sz="0" w:space="0" w:color="auto"/>
                <w:bottom w:val="none" w:sz="0" w:space="0" w:color="auto"/>
                <w:right w:val="none" w:sz="0" w:space="0" w:color="auto"/>
              </w:divBdr>
            </w:div>
            <w:div w:id="163791070">
              <w:marLeft w:val="0"/>
              <w:marRight w:val="0"/>
              <w:marTop w:val="0"/>
              <w:marBottom w:val="0"/>
              <w:divBdr>
                <w:top w:val="none" w:sz="0" w:space="0" w:color="auto"/>
                <w:left w:val="none" w:sz="0" w:space="0" w:color="auto"/>
                <w:bottom w:val="none" w:sz="0" w:space="0" w:color="auto"/>
                <w:right w:val="none" w:sz="0" w:space="0" w:color="auto"/>
              </w:divBdr>
            </w:div>
            <w:div w:id="219438210">
              <w:marLeft w:val="0"/>
              <w:marRight w:val="0"/>
              <w:marTop w:val="0"/>
              <w:marBottom w:val="0"/>
              <w:divBdr>
                <w:top w:val="none" w:sz="0" w:space="0" w:color="auto"/>
                <w:left w:val="none" w:sz="0" w:space="0" w:color="auto"/>
                <w:bottom w:val="none" w:sz="0" w:space="0" w:color="auto"/>
                <w:right w:val="none" w:sz="0" w:space="0" w:color="auto"/>
              </w:divBdr>
            </w:div>
            <w:div w:id="2036997506">
              <w:marLeft w:val="0"/>
              <w:marRight w:val="0"/>
              <w:marTop w:val="0"/>
              <w:marBottom w:val="0"/>
              <w:divBdr>
                <w:top w:val="none" w:sz="0" w:space="0" w:color="auto"/>
                <w:left w:val="none" w:sz="0" w:space="0" w:color="auto"/>
                <w:bottom w:val="none" w:sz="0" w:space="0" w:color="auto"/>
                <w:right w:val="none" w:sz="0" w:space="0" w:color="auto"/>
              </w:divBdr>
            </w:div>
            <w:div w:id="179779269">
              <w:marLeft w:val="0"/>
              <w:marRight w:val="0"/>
              <w:marTop w:val="0"/>
              <w:marBottom w:val="0"/>
              <w:divBdr>
                <w:top w:val="none" w:sz="0" w:space="0" w:color="auto"/>
                <w:left w:val="none" w:sz="0" w:space="0" w:color="auto"/>
                <w:bottom w:val="none" w:sz="0" w:space="0" w:color="auto"/>
                <w:right w:val="none" w:sz="0" w:space="0" w:color="auto"/>
              </w:divBdr>
            </w:div>
            <w:div w:id="829558285">
              <w:marLeft w:val="0"/>
              <w:marRight w:val="0"/>
              <w:marTop w:val="0"/>
              <w:marBottom w:val="0"/>
              <w:divBdr>
                <w:top w:val="none" w:sz="0" w:space="0" w:color="auto"/>
                <w:left w:val="none" w:sz="0" w:space="0" w:color="auto"/>
                <w:bottom w:val="none" w:sz="0" w:space="0" w:color="auto"/>
                <w:right w:val="none" w:sz="0" w:space="0" w:color="auto"/>
              </w:divBdr>
            </w:div>
            <w:div w:id="389621302">
              <w:marLeft w:val="0"/>
              <w:marRight w:val="0"/>
              <w:marTop w:val="0"/>
              <w:marBottom w:val="0"/>
              <w:divBdr>
                <w:top w:val="none" w:sz="0" w:space="0" w:color="auto"/>
                <w:left w:val="none" w:sz="0" w:space="0" w:color="auto"/>
                <w:bottom w:val="none" w:sz="0" w:space="0" w:color="auto"/>
                <w:right w:val="none" w:sz="0" w:space="0" w:color="auto"/>
              </w:divBdr>
            </w:div>
            <w:div w:id="43875084">
              <w:marLeft w:val="0"/>
              <w:marRight w:val="0"/>
              <w:marTop w:val="0"/>
              <w:marBottom w:val="0"/>
              <w:divBdr>
                <w:top w:val="none" w:sz="0" w:space="0" w:color="auto"/>
                <w:left w:val="none" w:sz="0" w:space="0" w:color="auto"/>
                <w:bottom w:val="none" w:sz="0" w:space="0" w:color="auto"/>
                <w:right w:val="none" w:sz="0" w:space="0" w:color="auto"/>
              </w:divBdr>
            </w:div>
            <w:div w:id="970744080">
              <w:marLeft w:val="0"/>
              <w:marRight w:val="0"/>
              <w:marTop w:val="0"/>
              <w:marBottom w:val="0"/>
              <w:divBdr>
                <w:top w:val="none" w:sz="0" w:space="0" w:color="auto"/>
                <w:left w:val="none" w:sz="0" w:space="0" w:color="auto"/>
                <w:bottom w:val="none" w:sz="0" w:space="0" w:color="auto"/>
                <w:right w:val="none" w:sz="0" w:space="0" w:color="auto"/>
              </w:divBdr>
            </w:div>
            <w:div w:id="1144935274">
              <w:marLeft w:val="0"/>
              <w:marRight w:val="0"/>
              <w:marTop w:val="0"/>
              <w:marBottom w:val="0"/>
              <w:divBdr>
                <w:top w:val="none" w:sz="0" w:space="0" w:color="auto"/>
                <w:left w:val="none" w:sz="0" w:space="0" w:color="auto"/>
                <w:bottom w:val="none" w:sz="0" w:space="0" w:color="auto"/>
                <w:right w:val="none" w:sz="0" w:space="0" w:color="auto"/>
              </w:divBdr>
            </w:div>
            <w:div w:id="829061484">
              <w:marLeft w:val="0"/>
              <w:marRight w:val="0"/>
              <w:marTop w:val="0"/>
              <w:marBottom w:val="0"/>
              <w:divBdr>
                <w:top w:val="none" w:sz="0" w:space="0" w:color="auto"/>
                <w:left w:val="none" w:sz="0" w:space="0" w:color="auto"/>
                <w:bottom w:val="none" w:sz="0" w:space="0" w:color="auto"/>
                <w:right w:val="none" w:sz="0" w:space="0" w:color="auto"/>
              </w:divBdr>
            </w:div>
            <w:div w:id="1627272390">
              <w:marLeft w:val="0"/>
              <w:marRight w:val="0"/>
              <w:marTop w:val="0"/>
              <w:marBottom w:val="0"/>
              <w:divBdr>
                <w:top w:val="none" w:sz="0" w:space="0" w:color="auto"/>
                <w:left w:val="none" w:sz="0" w:space="0" w:color="auto"/>
                <w:bottom w:val="none" w:sz="0" w:space="0" w:color="auto"/>
                <w:right w:val="none" w:sz="0" w:space="0" w:color="auto"/>
              </w:divBdr>
            </w:div>
            <w:div w:id="405417610">
              <w:marLeft w:val="0"/>
              <w:marRight w:val="0"/>
              <w:marTop w:val="0"/>
              <w:marBottom w:val="0"/>
              <w:divBdr>
                <w:top w:val="none" w:sz="0" w:space="0" w:color="auto"/>
                <w:left w:val="none" w:sz="0" w:space="0" w:color="auto"/>
                <w:bottom w:val="none" w:sz="0" w:space="0" w:color="auto"/>
                <w:right w:val="none" w:sz="0" w:space="0" w:color="auto"/>
              </w:divBdr>
            </w:div>
            <w:div w:id="68113306">
              <w:marLeft w:val="0"/>
              <w:marRight w:val="0"/>
              <w:marTop w:val="0"/>
              <w:marBottom w:val="0"/>
              <w:divBdr>
                <w:top w:val="none" w:sz="0" w:space="0" w:color="auto"/>
                <w:left w:val="none" w:sz="0" w:space="0" w:color="auto"/>
                <w:bottom w:val="none" w:sz="0" w:space="0" w:color="auto"/>
                <w:right w:val="none" w:sz="0" w:space="0" w:color="auto"/>
              </w:divBdr>
            </w:div>
            <w:div w:id="1581865826">
              <w:marLeft w:val="0"/>
              <w:marRight w:val="0"/>
              <w:marTop w:val="0"/>
              <w:marBottom w:val="0"/>
              <w:divBdr>
                <w:top w:val="none" w:sz="0" w:space="0" w:color="auto"/>
                <w:left w:val="none" w:sz="0" w:space="0" w:color="auto"/>
                <w:bottom w:val="none" w:sz="0" w:space="0" w:color="auto"/>
                <w:right w:val="none" w:sz="0" w:space="0" w:color="auto"/>
              </w:divBdr>
            </w:div>
            <w:div w:id="13719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6046">
      <w:bodyDiv w:val="1"/>
      <w:marLeft w:val="0"/>
      <w:marRight w:val="0"/>
      <w:marTop w:val="0"/>
      <w:marBottom w:val="0"/>
      <w:divBdr>
        <w:top w:val="none" w:sz="0" w:space="0" w:color="auto"/>
        <w:left w:val="none" w:sz="0" w:space="0" w:color="auto"/>
        <w:bottom w:val="none" w:sz="0" w:space="0" w:color="auto"/>
        <w:right w:val="none" w:sz="0" w:space="0" w:color="auto"/>
      </w:divBdr>
    </w:div>
    <w:div w:id="1304581370">
      <w:bodyDiv w:val="1"/>
      <w:marLeft w:val="0"/>
      <w:marRight w:val="0"/>
      <w:marTop w:val="0"/>
      <w:marBottom w:val="0"/>
      <w:divBdr>
        <w:top w:val="none" w:sz="0" w:space="0" w:color="auto"/>
        <w:left w:val="none" w:sz="0" w:space="0" w:color="auto"/>
        <w:bottom w:val="none" w:sz="0" w:space="0" w:color="auto"/>
        <w:right w:val="none" w:sz="0" w:space="0" w:color="auto"/>
      </w:divBdr>
    </w:div>
    <w:div w:id="1342007907">
      <w:bodyDiv w:val="1"/>
      <w:marLeft w:val="0"/>
      <w:marRight w:val="0"/>
      <w:marTop w:val="0"/>
      <w:marBottom w:val="0"/>
      <w:divBdr>
        <w:top w:val="none" w:sz="0" w:space="0" w:color="auto"/>
        <w:left w:val="none" w:sz="0" w:space="0" w:color="auto"/>
        <w:bottom w:val="none" w:sz="0" w:space="0" w:color="auto"/>
        <w:right w:val="none" w:sz="0" w:space="0" w:color="auto"/>
      </w:divBdr>
    </w:div>
    <w:div w:id="1388528397">
      <w:bodyDiv w:val="1"/>
      <w:marLeft w:val="0"/>
      <w:marRight w:val="0"/>
      <w:marTop w:val="0"/>
      <w:marBottom w:val="0"/>
      <w:divBdr>
        <w:top w:val="none" w:sz="0" w:space="0" w:color="auto"/>
        <w:left w:val="none" w:sz="0" w:space="0" w:color="auto"/>
        <w:bottom w:val="none" w:sz="0" w:space="0" w:color="auto"/>
        <w:right w:val="none" w:sz="0" w:space="0" w:color="auto"/>
      </w:divBdr>
    </w:div>
    <w:div w:id="1395154608">
      <w:bodyDiv w:val="1"/>
      <w:marLeft w:val="0"/>
      <w:marRight w:val="0"/>
      <w:marTop w:val="0"/>
      <w:marBottom w:val="0"/>
      <w:divBdr>
        <w:top w:val="none" w:sz="0" w:space="0" w:color="auto"/>
        <w:left w:val="none" w:sz="0" w:space="0" w:color="auto"/>
        <w:bottom w:val="none" w:sz="0" w:space="0" w:color="auto"/>
        <w:right w:val="none" w:sz="0" w:space="0" w:color="auto"/>
      </w:divBdr>
    </w:div>
    <w:div w:id="1497844089">
      <w:bodyDiv w:val="1"/>
      <w:marLeft w:val="0"/>
      <w:marRight w:val="0"/>
      <w:marTop w:val="0"/>
      <w:marBottom w:val="0"/>
      <w:divBdr>
        <w:top w:val="none" w:sz="0" w:space="0" w:color="auto"/>
        <w:left w:val="none" w:sz="0" w:space="0" w:color="auto"/>
        <w:bottom w:val="none" w:sz="0" w:space="0" w:color="auto"/>
        <w:right w:val="none" w:sz="0" w:space="0" w:color="auto"/>
      </w:divBdr>
    </w:div>
    <w:div w:id="1515725024">
      <w:bodyDiv w:val="1"/>
      <w:marLeft w:val="0"/>
      <w:marRight w:val="0"/>
      <w:marTop w:val="0"/>
      <w:marBottom w:val="0"/>
      <w:divBdr>
        <w:top w:val="none" w:sz="0" w:space="0" w:color="auto"/>
        <w:left w:val="none" w:sz="0" w:space="0" w:color="auto"/>
        <w:bottom w:val="none" w:sz="0" w:space="0" w:color="auto"/>
        <w:right w:val="none" w:sz="0" w:space="0" w:color="auto"/>
      </w:divBdr>
    </w:div>
    <w:div w:id="1518301289">
      <w:bodyDiv w:val="1"/>
      <w:marLeft w:val="0"/>
      <w:marRight w:val="0"/>
      <w:marTop w:val="0"/>
      <w:marBottom w:val="0"/>
      <w:divBdr>
        <w:top w:val="none" w:sz="0" w:space="0" w:color="auto"/>
        <w:left w:val="none" w:sz="0" w:space="0" w:color="auto"/>
        <w:bottom w:val="none" w:sz="0" w:space="0" w:color="auto"/>
        <w:right w:val="none" w:sz="0" w:space="0" w:color="auto"/>
      </w:divBdr>
    </w:div>
    <w:div w:id="1537356250">
      <w:bodyDiv w:val="1"/>
      <w:marLeft w:val="0"/>
      <w:marRight w:val="0"/>
      <w:marTop w:val="0"/>
      <w:marBottom w:val="0"/>
      <w:divBdr>
        <w:top w:val="none" w:sz="0" w:space="0" w:color="auto"/>
        <w:left w:val="none" w:sz="0" w:space="0" w:color="auto"/>
        <w:bottom w:val="none" w:sz="0" w:space="0" w:color="auto"/>
        <w:right w:val="none" w:sz="0" w:space="0" w:color="auto"/>
      </w:divBdr>
    </w:div>
    <w:div w:id="1593123209">
      <w:bodyDiv w:val="1"/>
      <w:marLeft w:val="0"/>
      <w:marRight w:val="0"/>
      <w:marTop w:val="0"/>
      <w:marBottom w:val="0"/>
      <w:divBdr>
        <w:top w:val="none" w:sz="0" w:space="0" w:color="auto"/>
        <w:left w:val="none" w:sz="0" w:space="0" w:color="auto"/>
        <w:bottom w:val="none" w:sz="0" w:space="0" w:color="auto"/>
        <w:right w:val="none" w:sz="0" w:space="0" w:color="auto"/>
      </w:divBdr>
    </w:div>
    <w:div w:id="1610313332">
      <w:bodyDiv w:val="1"/>
      <w:marLeft w:val="0"/>
      <w:marRight w:val="0"/>
      <w:marTop w:val="0"/>
      <w:marBottom w:val="0"/>
      <w:divBdr>
        <w:top w:val="none" w:sz="0" w:space="0" w:color="auto"/>
        <w:left w:val="none" w:sz="0" w:space="0" w:color="auto"/>
        <w:bottom w:val="none" w:sz="0" w:space="0" w:color="auto"/>
        <w:right w:val="none" w:sz="0" w:space="0" w:color="auto"/>
      </w:divBdr>
    </w:div>
    <w:div w:id="1618219397">
      <w:bodyDiv w:val="1"/>
      <w:marLeft w:val="0"/>
      <w:marRight w:val="0"/>
      <w:marTop w:val="0"/>
      <w:marBottom w:val="0"/>
      <w:divBdr>
        <w:top w:val="none" w:sz="0" w:space="0" w:color="auto"/>
        <w:left w:val="none" w:sz="0" w:space="0" w:color="auto"/>
        <w:bottom w:val="none" w:sz="0" w:space="0" w:color="auto"/>
        <w:right w:val="none" w:sz="0" w:space="0" w:color="auto"/>
      </w:divBdr>
    </w:div>
    <w:div w:id="1638685277">
      <w:bodyDiv w:val="1"/>
      <w:marLeft w:val="0"/>
      <w:marRight w:val="0"/>
      <w:marTop w:val="0"/>
      <w:marBottom w:val="0"/>
      <w:divBdr>
        <w:top w:val="none" w:sz="0" w:space="0" w:color="auto"/>
        <w:left w:val="none" w:sz="0" w:space="0" w:color="auto"/>
        <w:bottom w:val="none" w:sz="0" w:space="0" w:color="auto"/>
        <w:right w:val="none" w:sz="0" w:space="0" w:color="auto"/>
      </w:divBdr>
    </w:div>
    <w:div w:id="1661809619">
      <w:bodyDiv w:val="1"/>
      <w:marLeft w:val="0"/>
      <w:marRight w:val="0"/>
      <w:marTop w:val="0"/>
      <w:marBottom w:val="0"/>
      <w:divBdr>
        <w:top w:val="none" w:sz="0" w:space="0" w:color="auto"/>
        <w:left w:val="none" w:sz="0" w:space="0" w:color="auto"/>
        <w:bottom w:val="none" w:sz="0" w:space="0" w:color="auto"/>
        <w:right w:val="none" w:sz="0" w:space="0" w:color="auto"/>
      </w:divBdr>
    </w:div>
    <w:div w:id="1709454909">
      <w:bodyDiv w:val="1"/>
      <w:marLeft w:val="0"/>
      <w:marRight w:val="0"/>
      <w:marTop w:val="0"/>
      <w:marBottom w:val="0"/>
      <w:divBdr>
        <w:top w:val="none" w:sz="0" w:space="0" w:color="auto"/>
        <w:left w:val="none" w:sz="0" w:space="0" w:color="auto"/>
        <w:bottom w:val="none" w:sz="0" w:space="0" w:color="auto"/>
        <w:right w:val="none" w:sz="0" w:space="0" w:color="auto"/>
      </w:divBdr>
    </w:div>
    <w:div w:id="1717661670">
      <w:bodyDiv w:val="1"/>
      <w:marLeft w:val="0"/>
      <w:marRight w:val="0"/>
      <w:marTop w:val="0"/>
      <w:marBottom w:val="0"/>
      <w:divBdr>
        <w:top w:val="none" w:sz="0" w:space="0" w:color="auto"/>
        <w:left w:val="none" w:sz="0" w:space="0" w:color="auto"/>
        <w:bottom w:val="none" w:sz="0" w:space="0" w:color="auto"/>
        <w:right w:val="none" w:sz="0" w:space="0" w:color="auto"/>
      </w:divBdr>
    </w:div>
    <w:div w:id="1746293536">
      <w:bodyDiv w:val="1"/>
      <w:marLeft w:val="0"/>
      <w:marRight w:val="0"/>
      <w:marTop w:val="0"/>
      <w:marBottom w:val="0"/>
      <w:divBdr>
        <w:top w:val="none" w:sz="0" w:space="0" w:color="auto"/>
        <w:left w:val="none" w:sz="0" w:space="0" w:color="auto"/>
        <w:bottom w:val="none" w:sz="0" w:space="0" w:color="auto"/>
        <w:right w:val="none" w:sz="0" w:space="0" w:color="auto"/>
      </w:divBdr>
    </w:div>
    <w:div w:id="1748192377">
      <w:bodyDiv w:val="1"/>
      <w:marLeft w:val="0"/>
      <w:marRight w:val="0"/>
      <w:marTop w:val="0"/>
      <w:marBottom w:val="0"/>
      <w:divBdr>
        <w:top w:val="none" w:sz="0" w:space="0" w:color="auto"/>
        <w:left w:val="none" w:sz="0" w:space="0" w:color="auto"/>
        <w:bottom w:val="none" w:sz="0" w:space="0" w:color="auto"/>
        <w:right w:val="none" w:sz="0" w:space="0" w:color="auto"/>
      </w:divBdr>
    </w:div>
    <w:div w:id="1757744788">
      <w:bodyDiv w:val="1"/>
      <w:marLeft w:val="0"/>
      <w:marRight w:val="0"/>
      <w:marTop w:val="0"/>
      <w:marBottom w:val="0"/>
      <w:divBdr>
        <w:top w:val="none" w:sz="0" w:space="0" w:color="auto"/>
        <w:left w:val="none" w:sz="0" w:space="0" w:color="auto"/>
        <w:bottom w:val="none" w:sz="0" w:space="0" w:color="auto"/>
        <w:right w:val="none" w:sz="0" w:space="0" w:color="auto"/>
      </w:divBdr>
    </w:div>
    <w:div w:id="1767339317">
      <w:bodyDiv w:val="1"/>
      <w:marLeft w:val="0"/>
      <w:marRight w:val="0"/>
      <w:marTop w:val="0"/>
      <w:marBottom w:val="0"/>
      <w:divBdr>
        <w:top w:val="none" w:sz="0" w:space="0" w:color="auto"/>
        <w:left w:val="none" w:sz="0" w:space="0" w:color="auto"/>
        <w:bottom w:val="none" w:sz="0" w:space="0" w:color="auto"/>
        <w:right w:val="none" w:sz="0" w:space="0" w:color="auto"/>
      </w:divBdr>
    </w:div>
    <w:div w:id="1774090634">
      <w:bodyDiv w:val="1"/>
      <w:marLeft w:val="0"/>
      <w:marRight w:val="0"/>
      <w:marTop w:val="0"/>
      <w:marBottom w:val="0"/>
      <w:divBdr>
        <w:top w:val="none" w:sz="0" w:space="0" w:color="auto"/>
        <w:left w:val="none" w:sz="0" w:space="0" w:color="auto"/>
        <w:bottom w:val="none" w:sz="0" w:space="0" w:color="auto"/>
        <w:right w:val="none" w:sz="0" w:space="0" w:color="auto"/>
      </w:divBdr>
    </w:div>
    <w:div w:id="1780105923">
      <w:bodyDiv w:val="1"/>
      <w:marLeft w:val="0"/>
      <w:marRight w:val="0"/>
      <w:marTop w:val="0"/>
      <w:marBottom w:val="0"/>
      <w:divBdr>
        <w:top w:val="none" w:sz="0" w:space="0" w:color="auto"/>
        <w:left w:val="none" w:sz="0" w:space="0" w:color="auto"/>
        <w:bottom w:val="none" w:sz="0" w:space="0" w:color="auto"/>
        <w:right w:val="none" w:sz="0" w:space="0" w:color="auto"/>
      </w:divBdr>
    </w:div>
    <w:div w:id="1791435715">
      <w:bodyDiv w:val="1"/>
      <w:marLeft w:val="0"/>
      <w:marRight w:val="0"/>
      <w:marTop w:val="0"/>
      <w:marBottom w:val="0"/>
      <w:divBdr>
        <w:top w:val="none" w:sz="0" w:space="0" w:color="auto"/>
        <w:left w:val="none" w:sz="0" w:space="0" w:color="auto"/>
        <w:bottom w:val="none" w:sz="0" w:space="0" w:color="auto"/>
        <w:right w:val="none" w:sz="0" w:space="0" w:color="auto"/>
      </w:divBdr>
    </w:div>
    <w:div w:id="1798061641">
      <w:bodyDiv w:val="1"/>
      <w:marLeft w:val="0"/>
      <w:marRight w:val="0"/>
      <w:marTop w:val="0"/>
      <w:marBottom w:val="0"/>
      <w:divBdr>
        <w:top w:val="none" w:sz="0" w:space="0" w:color="auto"/>
        <w:left w:val="none" w:sz="0" w:space="0" w:color="auto"/>
        <w:bottom w:val="none" w:sz="0" w:space="0" w:color="auto"/>
        <w:right w:val="none" w:sz="0" w:space="0" w:color="auto"/>
      </w:divBdr>
    </w:div>
    <w:div w:id="1799684101">
      <w:bodyDiv w:val="1"/>
      <w:marLeft w:val="0"/>
      <w:marRight w:val="0"/>
      <w:marTop w:val="0"/>
      <w:marBottom w:val="0"/>
      <w:divBdr>
        <w:top w:val="none" w:sz="0" w:space="0" w:color="auto"/>
        <w:left w:val="none" w:sz="0" w:space="0" w:color="auto"/>
        <w:bottom w:val="none" w:sz="0" w:space="0" w:color="auto"/>
        <w:right w:val="none" w:sz="0" w:space="0" w:color="auto"/>
      </w:divBdr>
    </w:div>
    <w:div w:id="1821337475">
      <w:bodyDiv w:val="1"/>
      <w:marLeft w:val="0"/>
      <w:marRight w:val="0"/>
      <w:marTop w:val="0"/>
      <w:marBottom w:val="0"/>
      <w:divBdr>
        <w:top w:val="none" w:sz="0" w:space="0" w:color="auto"/>
        <w:left w:val="none" w:sz="0" w:space="0" w:color="auto"/>
        <w:bottom w:val="none" w:sz="0" w:space="0" w:color="auto"/>
        <w:right w:val="none" w:sz="0" w:space="0" w:color="auto"/>
      </w:divBdr>
      <w:divsChild>
        <w:div w:id="1031881268">
          <w:marLeft w:val="0"/>
          <w:marRight w:val="0"/>
          <w:marTop w:val="0"/>
          <w:marBottom w:val="0"/>
          <w:divBdr>
            <w:top w:val="none" w:sz="0" w:space="0" w:color="auto"/>
            <w:left w:val="none" w:sz="0" w:space="0" w:color="auto"/>
            <w:bottom w:val="none" w:sz="0" w:space="0" w:color="auto"/>
            <w:right w:val="none" w:sz="0" w:space="0" w:color="auto"/>
          </w:divBdr>
        </w:div>
      </w:divsChild>
    </w:div>
    <w:div w:id="1855610100">
      <w:bodyDiv w:val="1"/>
      <w:marLeft w:val="0"/>
      <w:marRight w:val="0"/>
      <w:marTop w:val="0"/>
      <w:marBottom w:val="0"/>
      <w:divBdr>
        <w:top w:val="none" w:sz="0" w:space="0" w:color="auto"/>
        <w:left w:val="none" w:sz="0" w:space="0" w:color="auto"/>
        <w:bottom w:val="none" w:sz="0" w:space="0" w:color="auto"/>
        <w:right w:val="none" w:sz="0" w:space="0" w:color="auto"/>
      </w:divBdr>
    </w:div>
    <w:div w:id="1914312181">
      <w:bodyDiv w:val="1"/>
      <w:marLeft w:val="0"/>
      <w:marRight w:val="0"/>
      <w:marTop w:val="0"/>
      <w:marBottom w:val="0"/>
      <w:divBdr>
        <w:top w:val="none" w:sz="0" w:space="0" w:color="auto"/>
        <w:left w:val="none" w:sz="0" w:space="0" w:color="auto"/>
        <w:bottom w:val="none" w:sz="0" w:space="0" w:color="auto"/>
        <w:right w:val="none" w:sz="0" w:space="0" w:color="auto"/>
      </w:divBdr>
    </w:div>
    <w:div w:id="1981613289">
      <w:bodyDiv w:val="1"/>
      <w:marLeft w:val="0"/>
      <w:marRight w:val="0"/>
      <w:marTop w:val="0"/>
      <w:marBottom w:val="0"/>
      <w:divBdr>
        <w:top w:val="none" w:sz="0" w:space="0" w:color="auto"/>
        <w:left w:val="none" w:sz="0" w:space="0" w:color="auto"/>
        <w:bottom w:val="none" w:sz="0" w:space="0" w:color="auto"/>
        <w:right w:val="none" w:sz="0" w:space="0" w:color="auto"/>
      </w:divBdr>
    </w:div>
    <w:div w:id="2031880978">
      <w:bodyDiv w:val="1"/>
      <w:marLeft w:val="0"/>
      <w:marRight w:val="0"/>
      <w:marTop w:val="0"/>
      <w:marBottom w:val="0"/>
      <w:divBdr>
        <w:top w:val="none" w:sz="0" w:space="0" w:color="auto"/>
        <w:left w:val="none" w:sz="0" w:space="0" w:color="auto"/>
        <w:bottom w:val="none" w:sz="0" w:space="0" w:color="auto"/>
        <w:right w:val="none" w:sz="0" w:space="0" w:color="auto"/>
      </w:divBdr>
    </w:div>
    <w:div w:id="2035839753">
      <w:bodyDiv w:val="1"/>
      <w:marLeft w:val="0"/>
      <w:marRight w:val="0"/>
      <w:marTop w:val="0"/>
      <w:marBottom w:val="0"/>
      <w:divBdr>
        <w:top w:val="none" w:sz="0" w:space="0" w:color="auto"/>
        <w:left w:val="none" w:sz="0" w:space="0" w:color="auto"/>
        <w:bottom w:val="none" w:sz="0" w:space="0" w:color="auto"/>
        <w:right w:val="none" w:sz="0" w:space="0" w:color="auto"/>
      </w:divBdr>
      <w:divsChild>
        <w:div w:id="326515840">
          <w:marLeft w:val="0"/>
          <w:marRight w:val="0"/>
          <w:marTop w:val="0"/>
          <w:marBottom w:val="0"/>
          <w:divBdr>
            <w:top w:val="none" w:sz="0" w:space="0" w:color="auto"/>
            <w:left w:val="none" w:sz="0" w:space="0" w:color="auto"/>
            <w:bottom w:val="none" w:sz="0" w:space="0" w:color="auto"/>
            <w:right w:val="none" w:sz="0" w:space="0" w:color="auto"/>
          </w:divBdr>
        </w:div>
        <w:div w:id="484057240">
          <w:marLeft w:val="0"/>
          <w:marRight w:val="0"/>
          <w:marTop w:val="0"/>
          <w:marBottom w:val="0"/>
          <w:divBdr>
            <w:top w:val="none" w:sz="0" w:space="0" w:color="auto"/>
            <w:left w:val="none" w:sz="0" w:space="0" w:color="auto"/>
            <w:bottom w:val="none" w:sz="0" w:space="0" w:color="auto"/>
            <w:right w:val="none" w:sz="0" w:space="0" w:color="auto"/>
          </w:divBdr>
        </w:div>
      </w:divsChild>
    </w:div>
    <w:div w:id="2040664810">
      <w:bodyDiv w:val="1"/>
      <w:marLeft w:val="0"/>
      <w:marRight w:val="0"/>
      <w:marTop w:val="0"/>
      <w:marBottom w:val="0"/>
      <w:divBdr>
        <w:top w:val="none" w:sz="0" w:space="0" w:color="auto"/>
        <w:left w:val="none" w:sz="0" w:space="0" w:color="auto"/>
        <w:bottom w:val="none" w:sz="0" w:space="0" w:color="auto"/>
        <w:right w:val="none" w:sz="0" w:space="0" w:color="auto"/>
      </w:divBdr>
    </w:div>
    <w:div w:id="2047289574">
      <w:bodyDiv w:val="1"/>
      <w:marLeft w:val="0"/>
      <w:marRight w:val="0"/>
      <w:marTop w:val="0"/>
      <w:marBottom w:val="0"/>
      <w:divBdr>
        <w:top w:val="none" w:sz="0" w:space="0" w:color="auto"/>
        <w:left w:val="none" w:sz="0" w:space="0" w:color="auto"/>
        <w:bottom w:val="none" w:sz="0" w:space="0" w:color="auto"/>
        <w:right w:val="none" w:sz="0" w:space="0" w:color="auto"/>
      </w:divBdr>
    </w:div>
    <w:div w:id="2049137235">
      <w:bodyDiv w:val="1"/>
      <w:marLeft w:val="0"/>
      <w:marRight w:val="0"/>
      <w:marTop w:val="0"/>
      <w:marBottom w:val="0"/>
      <w:divBdr>
        <w:top w:val="none" w:sz="0" w:space="0" w:color="auto"/>
        <w:left w:val="none" w:sz="0" w:space="0" w:color="auto"/>
        <w:bottom w:val="none" w:sz="0" w:space="0" w:color="auto"/>
        <w:right w:val="none" w:sz="0" w:space="0" w:color="auto"/>
      </w:divBdr>
    </w:div>
    <w:div w:id="2076471287">
      <w:bodyDiv w:val="1"/>
      <w:marLeft w:val="0"/>
      <w:marRight w:val="0"/>
      <w:marTop w:val="0"/>
      <w:marBottom w:val="0"/>
      <w:divBdr>
        <w:top w:val="none" w:sz="0" w:space="0" w:color="auto"/>
        <w:left w:val="none" w:sz="0" w:space="0" w:color="auto"/>
        <w:bottom w:val="none" w:sz="0" w:space="0" w:color="auto"/>
        <w:right w:val="none" w:sz="0" w:space="0" w:color="auto"/>
      </w:divBdr>
      <w:divsChild>
        <w:div w:id="695810435">
          <w:marLeft w:val="0"/>
          <w:marRight w:val="0"/>
          <w:marTop w:val="0"/>
          <w:marBottom w:val="0"/>
          <w:divBdr>
            <w:top w:val="none" w:sz="0" w:space="0" w:color="auto"/>
            <w:left w:val="none" w:sz="0" w:space="0" w:color="auto"/>
            <w:bottom w:val="none" w:sz="0" w:space="0" w:color="auto"/>
            <w:right w:val="none" w:sz="0" w:space="0" w:color="auto"/>
          </w:divBdr>
        </w:div>
      </w:divsChild>
    </w:div>
    <w:div w:id="2081638136">
      <w:bodyDiv w:val="1"/>
      <w:marLeft w:val="0"/>
      <w:marRight w:val="0"/>
      <w:marTop w:val="0"/>
      <w:marBottom w:val="0"/>
      <w:divBdr>
        <w:top w:val="none" w:sz="0" w:space="0" w:color="auto"/>
        <w:left w:val="none" w:sz="0" w:space="0" w:color="auto"/>
        <w:bottom w:val="none" w:sz="0" w:space="0" w:color="auto"/>
        <w:right w:val="none" w:sz="0" w:space="0" w:color="auto"/>
      </w:divBdr>
    </w:div>
    <w:div w:id="2098282233">
      <w:bodyDiv w:val="1"/>
      <w:marLeft w:val="0"/>
      <w:marRight w:val="0"/>
      <w:marTop w:val="0"/>
      <w:marBottom w:val="0"/>
      <w:divBdr>
        <w:top w:val="none" w:sz="0" w:space="0" w:color="auto"/>
        <w:left w:val="none" w:sz="0" w:space="0" w:color="auto"/>
        <w:bottom w:val="none" w:sz="0" w:space="0" w:color="auto"/>
        <w:right w:val="none" w:sz="0" w:space="0" w:color="auto"/>
      </w:divBdr>
    </w:div>
    <w:div w:id="2103647790">
      <w:bodyDiv w:val="1"/>
      <w:marLeft w:val="0"/>
      <w:marRight w:val="0"/>
      <w:marTop w:val="0"/>
      <w:marBottom w:val="0"/>
      <w:divBdr>
        <w:top w:val="none" w:sz="0" w:space="0" w:color="auto"/>
        <w:left w:val="none" w:sz="0" w:space="0" w:color="auto"/>
        <w:bottom w:val="none" w:sz="0" w:space="0" w:color="auto"/>
        <w:right w:val="none" w:sz="0" w:space="0" w:color="auto"/>
      </w:divBdr>
      <w:divsChild>
        <w:div w:id="53504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tcs.ch/assets/img/test-und-sicherheit/testberichte/navigationssysteme/navigationssysteme-so-funktionniert-es.jpg"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lickeaprenda.uol.com.br/portal/mostrarConteudo.php?idPagina=32438"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Placeholder1</b:Tag>
    <b:SourceType>Misc</b:SourceType>
    <b:Guid>{9A9772EB-B63D-45C7-AFA1-79A97AF16949}</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RefOrder>13</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14</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15</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16</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8</b:RefOrder>
  </b:Source>
</b:Sources>
</file>

<file path=customXml/item2.xml><?xml version="1.0" encoding="utf-8"?>
<b:Sources xmlns:b="http://schemas.openxmlformats.org/officeDocument/2006/bibliography" xmlns="http://schemas.openxmlformats.org/officeDocument/2006/bibliography" SelectedStyle="\ABNT_Author.XSL" StyleName="ABNT NBR 6023:2002*" Version="6">
  <b:Source>
    <b:Tag>Sou11</b:Tag>
    <b:SourceType>ArticleInAPeriodical</b:SourceType>
    <b:Guid>{C99FEB4B-D8A9-4555-AA76-1FC0021458E7}</b:Guid>
    <b:Title>NOVAS LINGUAGENS E SOCIABILIDADES: COMO UMA JUVENTUDE VÊ NOVAS TECNOLOGIAS</b:Title>
    <b:PeriodicalTitle>NOVAS LINGUAGENS E SOCIABILIDADES: COMO UMA JUVENTUDE VÊ NOVAS TECNOLOGIAS</b:PeriodicalTitle>
    <b:City>Brasilia</b:City>
    <b:Year>2011</b:Year>
    <b:Pages>1-19</b:Pages>
    <b:Author>
      <b:Author>
        <b:NameList>
          <b:Person>
            <b:Last>Sousa</b:Last>
            <b:Middle>Ângelo de Menezes</b:Middle>
            <b:First>Carlos</b:First>
          </b:Person>
        </b:NameList>
      </b:Author>
    </b:Author>
    <b:RefOrder>3</b:RefOrder>
  </b:Source>
  <b:Source>
    <b:Tag>Bec08</b:Tag>
    <b:SourceType>ArticleInAPeriodical</b:SourceType>
    <b:Guid>{A4894C92-6C34-4D86-84B7-24EE0104E63D}</b:Guid>
    <b:Title>Inclusão digital: os limites e desafios da tecnologia</b:Title>
    <b:Year>2008</b:Year>
    <b:Month>Setembro</b:Month>
    <b:Day>24</b:Day>
    <b:PeriodicalTitle>Inclusão digital: os limites e desafios da tecnologia</b:PeriodicalTitle>
    <b:Pages>1-9</b:Pages>
    <b:Author>
      <b:Author>
        <b:NameList>
          <b:Person>
            <b:Last>Becker</b:Last>
            <b:First>Maria</b:First>
            <b:Middle>Lúcia</b:Middle>
          </b:Person>
        </b:NameList>
      </b:Author>
    </b:Author>
    <b:RefOrder>4</b:RefOrder>
  </b:Source>
  <b:Source>
    <b:Tag>ins15</b:Tag>
    <b:SourceType>InternetSite</b:SourceType>
    <b:Guid>{E6D83DD2-C441-46BD-B158-FECBF9D7F147}</b:Guid>
    <b:Title>Viação Piracicabana©</b:Title>
    <b:InternetSiteTitle>Viação Piracicabana</b:InternetSiteTitle>
    <b:YearAccessed>2015</b:YearAccessed>
    <b:MonthAccessed>Abril</b:MonthAccessed>
    <b:DayAccessed>04</b:DayAccessed>
    <b:URL>http://www.santosonibus.com.br/institucional/quem-somos</b:URL>
    <b:Year>2015</b:Year>
    <b:RefOrder>1</b:RefOrder>
  </b:Source>
  <b:Source>
    <b:Tag>Car14</b:Tag>
    <b:SourceType>ArticleInAPeriodical</b:SourceType>
    <b:Guid>{01C9EC85-503E-462B-A8D3-46300B9F0A03}</b:Guid>
    <b:Title>Utilização do Espectro Eletromagnético “Vamos conhecer o sistema GPS”</b:Title>
    <b:Year>2014</b:Year>
    <b:PeriodicalTitle>Utilização do Espectro Eletromagnético “Vamos conhecer o sistema GPS”</b:PeriodicalTitle>
    <b:Pages>1-32</b:Pages>
    <b:Author>
      <b:Author>
        <b:NameList>
          <b:Person>
            <b:Last>Carvalho</b:Last>
            <b:Middle>Rita</b:Middle>
            <b:First>Ana</b:First>
          </b:Person>
          <b:Person>
            <b:Last>Gomes</b:Last>
            <b:First>Érica</b:First>
          </b:Person>
          <b:Person>
            <b:Last>Frutuoso</b:Last>
            <b:First>Inês</b:First>
          </b:Person>
          <b:Person>
            <b:Last>Abreu</b:Last>
            <b:First>Tiago</b:First>
          </b:Person>
          <b:Person>
            <b:Last>Souza</b:Last>
            <b:First>Vasco</b:First>
          </b:Person>
        </b:NameList>
      </b:Author>
    </b:Author>
    <b:RefOrder>9</b:RefOrder>
  </b:Source>
  <b:Source>
    <b:Tag>EspaçoReservado1</b:Tag>
    <b:SourceType>InternetSite</b:SourceType>
    <b:Guid>{5A31559D-2FB6-4F7D-B111-945E7B6DB317}</b:Guid>
    <b:Title>EMTU | VLT</b:Title>
    <b:InternetSiteTitle>EMTU | VLT - Veículo Leve sobre Trilhos</b:InternetSiteTitle>
    <b:YearAccessed>2015</b:YearAccessed>
    <b:MonthAccessed>Abril</b:MonthAccessed>
    <b:DayAccessed>04</b:DayAccessed>
    <b:URL>http://www.emtu.sp.gov.br/emtu/vlt-baixada/sobre-vlt/</b:URL>
    <b:Year>2015</b:Year>
    <b:RefOrder>2</b:RefOrder>
  </b:Source>
  <b:Source>
    <b:Tag>Oli14</b:Tag>
    <b:SourceType>ArticleInAPeriodical</b:SourceType>
    <b:Guid>{C0A95B33-7F8A-4E1E-BFEC-AD90670CAC9D}</b:Guid>
    <b:Title>Mobilidade Urbana e Padrões Sustentáveis de Geração de Viagem: Um estudo comparativo de cidades basileiras</b:Title>
    <b:PeriodicalTitle>Mobilidade Urbana e Padrões Sustentáveis de Geração de Viagem: Um estudo comparativo de cidades brasileiras</b:PeriodicalTitle>
    <b:Year>2014</b:Year>
    <b:Pages>1-97</b:Pages>
    <b:Author>
      <b:Author>
        <b:NameList>
          <b:Person>
            <b:Last>Oliveira</b:Last>
            <b:Middle>Maia de</b:Middle>
            <b:First>Gláucia</b:First>
          </b:Person>
        </b:NameList>
      </b:Author>
    </b:Author>
    <b:RefOrder>10</b:RefOrder>
  </b:Source>
  <b:Source>
    <b:Tag>Cos08</b:Tag>
    <b:SourceType>ArticleInAPeriodical</b:SourceType>
    <b:Guid>{B2244A12-DF5C-4D12-82DD-6A1B86652D92}</b:Guid>
    <b:Title>Um Índice de Mobilidade Urbana Sustentável</b:Title>
    <b:PeriodicalTitle>Um Índice de Mobilidade Urbana Sustentável</b:PeriodicalTitle>
    <b:Year>2008</b:Year>
    <b:Pages>1-274</b:Pages>
    <b:Author>
      <b:Author>
        <b:NameList>
          <b:Person>
            <b:Last>Costa</b:Last>
            <b:Middle>Silva</b:Middle>
            <b:First>Marcela da</b:First>
          </b:Person>
        </b:NameList>
      </b:Author>
    </b:Author>
    <b:RefOrder>11</b:RefOrder>
  </b:Source>
  <b:Source>
    <b:Tag>Gar12</b:Tag>
    <b:SourceType>InternetSite</b:SourceType>
    <b:Guid>{0DC3A9AC-D8BF-46C9-BE3B-96449EDFA549}</b:Guid>
    <b:Title>Se locomover virou uma guerra</b:Title>
    <b:Year>2012</b:Year>
    <b:Month>Março</b:Month>
    <b:Day>07</b:Day>
    <b:Author>
      <b:Author>
        <b:NameList>
          <b:Person>
            <b:Last>Garcia</b:Last>
            <b:First>Natália</b:First>
          </b:Person>
        </b:NameList>
      </b:Author>
    </b:Author>
    <b:InternetSiteTitle>Planeta Sustentável</b:InternetSiteTitle>
    <b:URL>http://planetasustentavel.abril.com.br/blog/cidades-para-pessoas/2012/03/07/se-locomover-virou-uma-guerra/</b:URL>
    <b:RefOrder>12</b:RefOrder>
  </b:Source>
  <b:Source>
    <b:Tag>Jun04</b:Tag>
    <b:SourceType>ArticleInAPeriodical</b:SourceType>
    <b:Guid>{7A6A9C49-05D7-4177-A95E-E87B20F35D2C}</b:Guid>
    <b:Title>ANTENAS DE RECEPTORES GPS: CARACTERÍSTICAS GERAIS</b:Title>
    <b:Year>2004</b:Year>
    <b:Author>
      <b:Author>
        <b:NameList>
          <b:Person>
            <b:Last>Junior </b:Last>
            <b:Middle>Freiberger</b:Middle>
            <b:First>Jaime</b:First>
          </b:Person>
        </b:NameList>
      </b:Author>
    </b:Author>
    <b:PeriodicalTitle>ANTENAS DE RECEPTORES GPS: CARACTERÍSTICAS GERAIS</b:PeriodicalTitle>
    <b:Pages>0 - 24</b:Pages>
    <b:RefOrder>7</b:RefOrder>
  </b:Source>
  <b:Source>
    <b:Tag>Rib14</b:Tag>
    <b:SourceType>ArticleInAPeriodical</b:SourceType>
    <b:Guid>{B4992699-4BB8-4216-A2F2-3D134FB51264}</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PeriodicalTitle>TECNOLOGIA GPS EM PESQUISA DE ORIGEM E DESTINO</b:PeriodicalTitle>
    <b:RefOrder>6</b:RefOrder>
  </b:Source>
  <b:Source>
    <b:Tag>Placeholder1</b:Tag>
    <b:SourceType>Misc</b:SourceType>
    <b:Guid>{9A9772EB-B63D-45C7-AFA1-79A97AF16949}</b:Guid>
    <b:Author>
      <b:Author>
        <b:NameList>
          <b:Person>
            <b:Last>Ribeiro</b:Last>
            <b:First>Marcelle</b:First>
            <b:Middle>Dornelles</b:Middle>
          </b:Person>
        </b:NameList>
      </b:Author>
    </b:Author>
    <b:Title>TECNOLOGIA GPS EM PESQUISA DE ORIGEM E DESTINO</b:Title>
    <b:Year>2014</b:Year>
    <b:PublicationTitle>TECNOLOGIA GPS EM PESQUISA DE ORIGEM E DESTINO</b:PublicationTitle>
    <b:City>Porto Alegre</b:City>
    <b:RefOrder>13</b:RefOrder>
  </b:Source>
  <b:Source>
    <b:Tag>Tan03</b:Tag>
    <b:SourceType>Book</b:SourceType>
    <b:Guid>{549A5C14-70D8-44EF-B44D-12300C55E94E}</b:Guid>
    <b:Title>Redes de Computadores</b:Title>
    <b:Year>2003</b:Year>
    <b:City>São Paulo</b:City>
    <b:Publisher>Campus</b:Publisher>
    <b:Author>
      <b:Author>
        <b:NameList>
          <b:Person>
            <b:Last>Tanenbaum</b:Last>
            <b:Middle>S.</b:Middle>
            <b:First>Andrew</b:First>
          </b:Person>
        </b:NameList>
      </b:Author>
    </b:Author>
    <b:RefOrder>5</b:RefOrder>
  </b:Source>
  <b:Source>
    <b:Tag>Fel12</b:Tag>
    <b:SourceType>ArticleInAPeriodical</b:SourceType>
    <b:Guid>{A42AA5D0-B82B-404E-A7D3-5C6B3375C536}</b:Guid>
    <b:Title>Desenvolvimento de Aplicativo Mobile para Pesquisa de Informações sobre Transportes Públicos</b:Title>
    <b:Year>2012</b:Year>
    <b:PeriodicalTitle>Desenvolvimento de Aplicativo Mobile para Pesquisa de Informações sobre Transportes Públicos</b:PeriodicalTitle>
    <b:Pages>1-88</b:Pages>
    <b:Author>
      <b:Author>
        <b:NameList>
          <b:Person>
            <b:Last>Felizzolla</b:Last>
            <b:Middle>Bernardes</b:Middle>
            <b:First>Humberto</b:First>
          </b:Person>
        </b:NameList>
      </b:Author>
    </b:Author>
    <b:RefOrder>14</b:RefOrder>
  </b:Source>
  <b:Source>
    <b:Tag>Dan12</b:Tag>
    <b:SourceType>InternetSite</b:SourceType>
    <b:Guid>{2868D7A0-2CA2-429F-881D-28E430DF9E4F}</b:Guid>
    <b:Title>Conheça a história do Android, o sistema operacional mobile da Google</b:Title>
    <b:Year>2012</b:Year>
    <b:InternetSiteTitle>Super Interessante</b:InternetSiteTitle>
    <b:YearAccessed>2015</b:YearAccessed>
    <b:MonthAccessed>Abril</b:MonthAccessed>
    <b:DayAccessed>24</b:DayAccessed>
    <b:URL>http://super.abril.com.br/galerias-fotos/conheca-historia-android-sistema-operacional-mobile-google-688822.shtml#9</b:URL>
    <b:Author>
      <b:Author>
        <b:NameList>
          <b:Person>
            <b:Last>Dana</b:Last>
            <b:First>Lorena</b:First>
          </b:Person>
        </b:NameList>
      </b:Author>
    </b:Author>
    <b:RefOrder>15</b:RefOrder>
  </b:Source>
  <b:Source>
    <b:Tag>Lec10</b:Tag>
    <b:SourceType>Book</b:SourceType>
    <b:Guid>{23AAA200-046E-4F5E-BF00-888FC26FF82F}</b:Guid>
    <b:Title>Google Android: aprenda a criar aplicações para dispositivos móveis com o Android SDK.</b:Title>
    <b:Year>2010</b:Year>
    <b:City>São Paulo</b:City>
    <b:Publisher>Novatec</b:Publisher>
    <b:Author>
      <b:Author>
        <b:NameList>
          <b:Person>
            <b:Last>Lecheta</b:Last>
            <b:Middle>R.</b:Middle>
            <b:First>Ricardo</b:First>
          </b:Person>
        </b:NameList>
      </b:Author>
    </b:Author>
    <b:RefOrder>16</b:RefOrder>
  </b:Source>
  <b:Source>
    <b:Tag>Sal12</b:Tag>
    <b:SourceType>InternetSite</b:SourceType>
    <b:Guid>{3AEE3586-287C-431C-BF67-1018E99B2A4C}</b:Guid>
    <b:Title>Caracteristicas do Android</b:Title>
    <b:Year>2012</b:Year>
    <b:InternetSiteTitle>Caracteristicas do Android</b:InternetSiteTitle>
    <b:YearAccessed>2015</b:YearAccessed>
    <b:MonthAccessed>04</b:MonthAccessed>
    <b:DayAccessed>24</b:DayAccessed>
    <b:URL>http://web.esad.ipleiria.pt/PDMIII/3080403/index_2.html</b:URL>
    <b:Author>
      <b:Author>
        <b:NameList>
          <b:Person>
            <b:Last>Salvado</b:Last>
            <b:First>Diana</b:First>
          </b:Person>
        </b:NameList>
      </b:Author>
    </b:Author>
    <b:RefOrder>8</b:RefOrder>
  </b:Source>
</b:Sources>
</file>

<file path=customXml/itemProps1.xml><?xml version="1.0" encoding="utf-8"?>
<ds:datastoreItem xmlns:ds="http://schemas.openxmlformats.org/officeDocument/2006/customXml" ds:itemID="{98BE025D-9788-4015-A415-C26AC2C255C0}">
  <ds:schemaRefs>
    <ds:schemaRef ds:uri="http://schemas.openxmlformats.org/officeDocument/2006/bibliography"/>
  </ds:schemaRefs>
</ds:datastoreItem>
</file>

<file path=customXml/itemProps2.xml><?xml version="1.0" encoding="utf-8"?>
<ds:datastoreItem xmlns:ds="http://schemas.openxmlformats.org/officeDocument/2006/customXml" ds:itemID="{4654AE16-2EBB-4B20-BA0B-E546F25E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37</Pages>
  <Words>7002</Words>
  <Characters>37814</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Rodrigues</dc:creator>
  <cp:lastModifiedBy>tpn</cp:lastModifiedBy>
  <cp:revision>4</cp:revision>
  <cp:lastPrinted>2013-11-29T16:54:00Z</cp:lastPrinted>
  <dcterms:created xsi:type="dcterms:W3CDTF">2015-04-25T23:10:00Z</dcterms:created>
  <dcterms:modified xsi:type="dcterms:W3CDTF">2015-04-26T15:04:00Z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sds.jonathan@yahoo.com.br@www.mendeley.com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vt:lpwstr>
  </property>
</Properties>
</file>